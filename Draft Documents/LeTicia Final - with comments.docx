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6EFE7" w14:textId="1AD826E5" w:rsidR="00457658" w:rsidRPr="00F16EC7" w:rsidRDefault="00457658" w:rsidP="00174BB8">
      <w:pPr>
        <w:pStyle w:val="NoSpacing"/>
        <w:jc w:val="center"/>
        <w:rPr>
          <w:rFonts w:ascii="Times New Roman" w:hAnsi="Times New Roman" w:cs="Times New Roman"/>
          <w:sz w:val="36"/>
          <w:szCs w:val="36"/>
        </w:rPr>
      </w:pPr>
      <w:r w:rsidRPr="00F16EC7">
        <w:rPr>
          <w:rFonts w:ascii="Times New Roman" w:hAnsi="Times New Roman" w:cs="Times New Roman"/>
          <w:sz w:val="36"/>
          <w:szCs w:val="36"/>
        </w:rPr>
        <w:t>Real News vs</w:t>
      </w:r>
      <w:r w:rsidR="00174BB8" w:rsidRPr="00F16EC7">
        <w:rPr>
          <w:rFonts w:ascii="Times New Roman" w:hAnsi="Times New Roman" w:cs="Times New Roman"/>
          <w:sz w:val="36"/>
          <w:szCs w:val="36"/>
        </w:rPr>
        <w:t>.</w:t>
      </w:r>
      <w:r w:rsidRPr="00F16EC7">
        <w:rPr>
          <w:rFonts w:ascii="Times New Roman" w:hAnsi="Times New Roman" w:cs="Times New Roman"/>
          <w:sz w:val="36"/>
          <w:szCs w:val="36"/>
        </w:rPr>
        <w:t xml:space="preserve"> Fake News</w:t>
      </w:r>
      <w:r w:rsidR="005827E8" w:rsidRPr="00F16EC7">
        <w:rPr>
          <w:rFonts w:ascii="Times New Roman" w:hAnsi="Times New Roman" w:cs="Times New Roman"/>
          <w:sz w:val="36"/>
          <w:szCs w:val="36"/>
        </w:rPr>
        <w:t>:</w:t>
      </w:r>
    </w:p>
    <w:p w14:paraId="677E18A1" w14:textId="77777777" w:rsidR="005827E8" w:rsidRPr="00F16EC7" w:rsidRDefault="00457658" w:rsidP="00174BB8">
      <w:pPr>
        <w:pStyle w:val="NoSpacing"/>
        <w:jc w:val="center"/>
        <w:rPr>
          <w:rFonts w:ascii="Times New Roman" w:hAnsi="Times New Roman" w:cs="Times New Roman"/>
          <w:sz w:val="36"/>
          <w:szCs w:val="36"/>
        </w:rPr>
      </w:pPr>
      <w:r w:rsidRPr="00F16EC7">
        <w:rPr>
          <w:rFonts w:ascii="Times New Roman" w:hAnsi="Times New Roman" w:cs="Times New Roman"/>
          <w:sz w:val="36"/>
          <w:szCs w:val="36"/>
        </w:rPr>
        <w:t xml:space="preserve">Categorizing News Articles as Misinformation (Fake News) </w:t>
      </w:r>
    </w:p>
    <w:p w14:paraId="6B83BCAA" w14:textId="77777777" w:rsidR="00457658" w:rsidRPr="00F16EC7" w:rsidRDefault="005827E8" w:rsidP="00174BB8">
      <w:pPr>
        <w:pStyle w:val="NoSpacing"/>
        <w:jc w:val="center"/>
        <w:rPr>
          <w:rFonts w:ascii="Times New Roman" w:hAnsi="Times New Roman" w:cs="Times New Roman"/>
          <w:sz w:val="36"/>
          <w:szCs w:val="36"/>
        </w:rPr>
      </w:pPr>
      <w:r w:rsidRPr="00F16EC7">
        <w:rPr>
          <w:rFonts w:ascii="Times New Roman" w:hAnsi="Times New Roman" w:cs="Times New Roman"/>
          <w:sz w:val="36"/>
          <w:szCs w:val="36"/>
        </w:rPr>
        <w:t>And</w:t>
      </w:r>
      <w:r w:rsidR="00457658" w:rsidRPr="00F16EC7">
        <w:rPr>
          <w:rFonts w:ascii="Times New Roman" w:hAnsi="Times New Roman" w:cs="Times New Roman"/>
          <w:sz w:val="36"/>
          <w:szCs w:val="36"/>
        </w:rPr>
        <w:t xml:space="preserve"> True (Real News)</w:t>
      </w:r>
    </w:p>
    <w:p w14:paraId="37E9C057" w14:textId="4C5603AF" w:rsidR="00457658" w:rsidRPr="00F16EC7" w:rsidRDefault="00457658" w:rsidP="00174BB8">
      <w:pPr>
        <w:pStyle w:val="NoSpacing"/>
        <w:jc w:val="center"/>
        <w:rPr>
          <w:rFonts w:ascii="Times New Roman" w:hAnsi="Times New Roman" w:cs="Times New Roman"/>
          <w:sz w:val="24"/>
          <w:szCs w:val="24"/>
        </w:rPr>
      </w:pPr>
      <w:r w:rsidRPr="00F16EC7">
        <w:rPr>
          <w:rFonts w:ascii="Times New Roman" w:hAnsi="Times New Roman" w:cs="Times New Roman"/>
          <w:sz w:val="24"/>
          <w:szCs w:val="24"/>
        </w:rPr>
        <w:t>Data 698</w:t>
      </w:r>
    </w:p>
    <w:p w14:paraId="1D84A9BE" w14:textId="77777777" w:rsidR="00457658" w:rsidRPr="00F16EC7" w:rsidRDefault="00457658" w:rsidP="00174BB8">
      <w:pPr>
        <w:pStyle w:val="NoSpacing"/>
        <w:jc w:val="center"/>
        <w:rPr>
          <w:rFonts w:ascii="Times New Roman" w:hAnsi="Times New Roman" w:cs="Times New Roman"/>
          <w:sz w:val="24"/>
          <w:szCs w:val="24"/>
        </w:rPr>
      </w:pPr>
      <w:r w:rsidRPr="00F16EC7">
        <w:rPr>
          <w:rFonts w:ascii="Times New Roman" w:hAnsi="Times New Roman" w:cs="Times New Roman"/>
          <w:sz w:val="24"/>
          <w:szCs w:val="24"/>
        </w:rPr>
        <w:t>LeTicia Cancel</w:t>
      </w:r>
    </w:p>
    <w:p w14:paraId="0570933A" w14:textId="2E8E5026" w:rsidR="00457658" w:rsidRPr="00F16EC7" w:rsidRDefault="00C7623C" w:rsidP="00174BB8">
      <w:pPr>
        <w:pStyle w:val="NoSpacing"/>
        <w:jc w:val="center"/>
        <w:rPr>
          <w:rFonts w:ascii="Times New Roman" w:hAnsi="Times New Roman" w:cs="Times New Roman"/>
          <w:sz w:val="24"/>
          <w:szCs w:val="24"/>
        </w:rPr>
      </w:pPr>
      <w:r w:rsidRPr="00F16EC7">
        <w:rPr>
          <w:rFonts w:ascii="Times New Roman" w:hAnsi="Times New Roman" w:cs="Times New Roman"/>
          <w:sz w:val="24"/>
          <w:szCs w:val="24"/>
        </w:rPr>
        <w:t>5</w:t>
      </w:r>
      <w:r w:rsidR="005606EC" w:rsidRPr="00F16EC7">
        <w:rPr>
          <w:rFonts w:ascii="Times New Roman" w:hAnsi="Times New Roman" w:cs="Times New Roman"/>
          <w:sz w:val="24"/>
          <w:szCs w:val="24"/>
        </w:rPr>
        <w:t>/</w:t>
      </w:r>
      <w:r w:rsidRPr="00F16EC7">
        <w:rPr>
          <w:rFonts w:ascii="Times New Roman" w:hAnsi="Times New Roman" w:cs="Times New Roman"/>
          <w:sz w:val="24"/>
          <w:szCs w:val="24"/>
        </w:rPr>
        <w:t>23</w:t>
      </w:r>
      <w:r w:rsidR="00457658" w:rsidRPr="00F16EC7">
        <w:rPr>
          <w:rFonts w:ascii="Times New Roman" w:hAnsi="Times New Roman" w:cs="Times New Roman"/>
          <w:sz w:val="24"/>
          <w:szCs w:val="24"/>
        </w:rPr>
        <w:t>/2</w:t>
      </w:r>
      <w:r w:rsidRPr="00F16EC7">
        <w:rPr>
          <w:rFonts w:ascii="Times New Roman" w:hAnsi="Times New Roman" w:cs="Times New Roman"/>
          <w:sz w:val="24"/>
          <w:szCs w:val="24"/>
        </w:rPr>
        <w:t>023</w:t>
      </w:r>
    </w:p>
    <w:p w14:paraId="4ACCCA32" w14:textId="77777777" w:rsidR="00457658" w:rsidRPr="00F16EC7" w:rsidRDefault="00457658" w:rsidP="00174BB8">
      <w:pPr>
        <w:spacing w:line="240" w:lineRule="auto"/>
        <w:rPr>
          <w:rFonts w:ascii="Times New Roman" w:hAnsi="Times New Roman" w:cs="Times New Roman"/>
          <w:sz w:val="24"/>
          <w:szCs w:val="24"/>
        </w:rPr>
      </w:pPr>
    </w:p>
    <w:p w14:paraId="2D75CDDC" w14:textId="77777777" w:rsidR="002537A9" w:rsidRPr="00F16EC7" w:rsidRDefault="002537A9" w:rsidP="00174BB8">
      <w:pPr>
        <w:spacing w:line="240" w:lineRule="auto"/>
        <w:rPr>
          <w:rFonts w:ascii="Times New Roman" w:hAnsi="Times New Roman" w:cs="Times New Roman"/>
          <w:sz w:val="32"/>
          <w:szCs w:val="32"/>
        </w:rPr>
      </w:pPr>
      <w:r w:rsidRPr="00F16EC7">
        <w:rPr>
          <w:rFonts w:ascii="Times New Roman" w:hAnsi="Times New Roman" w:cs="Times New Roman"/>
          <w:sz w:val="32"/>
          <w:szCs w:val="32"/>
        </w:rPr>
        <w:t>Introduction</w:t>
      </w:r>
    </w:p>
    <w:p w14:paraId="75012D31" w14:textId="77777777" w:rsidR="00174BB8" w:rsidRPr="00F16EC7" w:rsidRDefault="00174BB8" w:rsidP="00174BB8">
      <w:pPr>
        <w:spacing w:line="240" w:lineRule="auto"/>
        <w:rPr>
          <w:rFonts w:ascii="Times New Roman" w:hAnsi="Times New Roman" w:cs="Times New Roman"/>
          <w:sz w:val="32"/>
          <w:szCs w:val="32"/>
        </w:rPr>
      </w:pPr>
      <w:bookmarkStart w:id="0" w:name="_GoBack"/>
      <w:bookmarkEnd w:id="0"/>
    </w:p>
    <w:p w14:paraId="0BA835B1" w14:textId="632BBEF1" w:rsidR="00262FB1" w:rsidRPr="00F16EC7" w:rsidRDefault="00174BB8"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Information online is abundant through personal and professional blogs, local and global news websites, and free video services like YouTube. According to Siteefy.com, there are 197,046,670 active websites as of 9/18/2022 and "175 new websites created every minute"</w:t>
      </w:r>
      <w:r w:rsidR="00BB76EE" w:rsidRPr="00F16EC7">
        <w:rPr>
          <w:rFonts w:ascii="Times New Roman" w:hAnsi="Times New Roman" w:cs="Times New Roman"/>
          <w:sz w:val="24"/>
          <w:szCs w:val="24"/>
          <w:vertAlign w:val="superscript"/>
        </w:rPr>
        <w:t>1</w:t>
      </w:r>
      <w:commentRangeStart w:id="1"/>
      <w:commentRangeEnd w:id="1"/>
      <w:r w:rsidRPr="00F16EC7">
        <w:rPr>
          <w:rStyle w:val="CommentReference"/>
          <w:rFonts w:ascii="Times New Roman" w:hAnsi="Times New Roman" w:cs="Times New Roman"/>
          <w:sz w:val="24"/>
          <w:szCs w:val="24"/>
        </w:rPr>
        <w:commentReference w:id="1"/>
      </w:r>
      <w:r w:rsidRPr="00F16EC7">
        <w:rPr>
          <w:rFonts w:ascii="Times New Roman" w:hAnsi="Times New Roman" w:cs="Times New Roman"/>
          <w:sz w:val="24"/>
          <w:szCs w:val="24"/>
        </w:rPr>
        <w:t xml:space="preserve">. </w:t>
      </w:r>
      <w:r w:rsidR="008F03EF" w:rsidRPr="00F16EC7">
        <w:rPr>
          <w:rFonts w:ascii="Times New Roman" w:hAnsi="Times New Roman" w:cs="Times New Roman"/>
          <w:sz w:val="24"/>
          <w:szCs w:val="24"/>
        </w:rPr>
        <w:t xml:space="preserve">Articles from news websites like the New York Post published a variety of article types such as Celebrity Gossip, Entertainment, and Local News. There is an expectation from the reader that the information published is factual unless otherwise stated, like an opinion piece. How do we know the source is reliable if we read something from </w:t>
      </w:r>
      <w:r w:rsidR="00262FB1" w:rsidRPr="00F16EC7">
        <w:rPr>
          <w:rFonts w:ascii="Times New Roman" w:hAnsi="Times New Roman" w:cs="Times New Roman"/>
          <w:sz w:val="24"/>
          <w:szCs w:val="24"/>
        </w:rPr>
        <w:t>a site that is not as well known</w:t>
      </w:r>
      <w:r w:rsidR="008F03EF" w:rsidRPr="00F16EC7">
        <w:rPr>
          <w:rFonts w:ascii="Times New Roman" w:hAnsi="Times New Roman" w:cs="Times New Roman"/>
          <w:sz w:val="24"/>
          <w:szCs w:val="24"/>
        </w:rPr>
        <w:t xml:space="preserve">?  Can we trust that the author </w:t>
      </w:r>
      <w:r w:rsidR="00262FB1" w:rsidRPr="00F16EC7">
        <w:rPr>
          <w:rFonts w:ascii="Times New Roman" w:hAnsi="Times New Roman" w:cs="Times New Roman"/>
          <w:sz w:val="24"/>
          <w:szCs w:val="24"/>
        </w:rPr>
        <w:t xml:space="preserve">thoroughly researched the topic </w:t>
      </w:r>
      <w:r w:rsidR="008F03EF" w:rsidRPr="00F16EC7">
        <w:rPr>
          <w:rFonts w:ascii="Times New Roman" w:hAnsi="Times New Roman" w:cs="Times New Roman"/>
          <w:sz w:val="24"/>
          <w:szCs w:val="24"/>
        </w:rPr>
        <w:t>prior to writing the article? Are all articles published on the web held to the same standard as a company such as the New York Times?</w:t>
      </w:r>
    </w:p>
    <w:p w14:paraId="64FDF41C" w14:textId="595C78F1" w:rsidR="00174BB8" w:rsidRPr="00F16EC7" w:rsidRDefault="00262FB1"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News Paper companies employ </w:t>
      </w:r>
      <w:r w:rsidR="00D87662" w:rsidRPr="00F16EC7">
        <w:rPr>
          <w:rFonts w:ascii="Times New Roman" w:hAnsi="Times New Roman" w:cs="Times New Roman"/>
          <w:sz w:val="24"/>
          <w:szCs w:val="24"/>
        </w:rPr>
        <w:t xml:space="preserve">fact checkers who read draft articles and verify all information in the article before </w:t>
      </w:r>
      <w:r w:rsidR="00BB76EE" w:rsidRPr="00F16EC7">
        <w:rPr>
          <w:rFonts w:ascii="Times New Roman" w:hAnsi="Times New Roman" w:cs="Times New Roman"/>
          <w:sz w:val="24"/>
          <w:szCs w:val="24"/>
        </w:rPr>
        <w:t>publication</w:t>
      </w:r>
      <w:r w:rsidR="00D87662" w:rsidRPr="00F16EC7">
        <w:rPr>
          <w:rFonts w:ascii="Times New Roman" w:hAnsi="Times New Roman" w:cs="Times New Roman"/>
          <w:sz w:val="24"/>
          <w:szCs w:val="24"/>
        </w:rPr>
        <w:t>. According to Mediabistro.com, “Fact-checkers help a source of news or information maintain credibility and integrity.”</w:t>
      </w:r>
      <w:r w:rsidR="001A2C07" w:rsidRPr="00F16EC7">
        <w:rPr>
          <w:rFonts w:ascii="Times New Roman" w:hAnsi="Times New Roman" w:cs="Times New Roman"/>
          <w:sz w:val="24"/>
          <w:szCs w:val="24"/>
          <w:vertAlign w:val="superscript"/>
        </w:rPr>
        <w:t>2</w:t>
      </w:r>
      <w:r w:rsidR="00D87662" w:rsidRPr="00F16EC7">
        <w:rPr>
          <w:rFonts w:ascii="Times New Roman" w:hAnsi="Times New Roman" w:cs="Times New Roman"/>
          <w:sz w:val="24"/>
          <w:szCs w:val="24"/>
        </w:rPr>
        <w:t xml:space="preserve"> Google has created </w:t>
      </w:r>
      <w:r w:rsidR="00FE0570" w:rsidRPr="00F16EC7">
        <w:rPr>
          <w:rFonts w:ascii="Times New Roman" w:hAnsi="Times New Roman" w:cs="Times New Roman"/>
          <w:sz w:val="24"/>
          <w:szCs w:val="24"/>
        </w:rPr>
        <w:t>its</w:t>
      </w:r>
      <w:r w:rsidR="00D87662" w:rsidRPr="00F16EC7">
        <w:rPr>
          <w:rFonts w:ascii="Times New Roman" w:hAnsi="Times New Roman" w:cs="Times New Roman"/>
          <w:sz w:val="24"/>
          <w:szCs w:val="24"/>
        </w:rPr>
        <w:t xml:space="preserve"> own electronic </w:t>
      </w:r>
      <w:r w:rsidR="00FE0570" w:rsidRPr="00F16EC7">
        <w:rPr>
          <w:rFonts w:ascii="Times New Roman" w:hAnsi="Times New Roman" w:cs="Times New Roman"/>
          <w:sz w:val="24"/>
          <w:szCs w:val="24"/>
        </w:rPr>
        <w:t>fact-checking</w:t>
      </w:r>
      <w:r w:rsidR="00D87662" w:rsidRPr="00F16EC7">
        <w:rPr>
          <w:rFonts w:ascii="Times New Roman" w:hAnsi="Times New Roman" w:cs="Times New Roman"/>
          <w:sz w:val="24"/>
          <w:szCs w:val="24"/>
        </w:rPr>
        <w:t xml:space="preserve"> system that allows the user to “search for stories and images that have already been debunked…)</w:t>
      </w:r>
      <w:r w:rsidR="001A2C07" w:rsidRPr="00F16EC7">
        <w:rPr>
          <w:rFonts w:ascii="Times New Roman" w:hAnsi="Times New Roman" w:cs="Times New Roman"/>
          <w:sz w:val="24"/>
          <w:szCs w:val="24"/>
        </w:rPr>
        <w:t>.”</w:t>
      </w:r>
      <w:r w:rsidR="001A2C07" w:rsidRPr="00F16EC7">
        <w:rPr>
          <w:rFonts w:ascii="Times New Roman" w:hAnsi="Times New Roman" w:cs="Times New Roman"/>
          <w:sz w:val="24"/>
          <w:szCs w:val="24"/>
          <w:vertAlign w:val="superscript"/>
        </w:rPr>
        <w:t>3</w:t>
      </w:r>
      <w:r w:rsidR="00D87662" w:rsidRPr="00F16EC7">
        <w:rPr>
          <w:rFonts w:ascii="Times New Roman" w:hAnsi="Times New Roman" w:cs="Times New Roman"/>
          <w:sz w:val="24"/>
          <w:szCs w:val="24"/>
        </w:rPr>
        <w:t xml:space="preserve">  </w:t>
      </w:r>
      <w:r w:rsidR="008F03EF" w:rsidRPr="00F16EC7">
        <w:rPr>
          <w:rFonts w:ascii="Times New Roman" w:hAnsi="Times New Roman" w:cs="Times New Roman"/>
          <w:sz w:val="24"/>
          <w:szCs w:val="24"/>
        </w:rPr>
        <w:t xml:space="preserve"> </w:t>
      </w:r>
      <w:commentRangeStart w:id="2"/>
      <w:r w:rsidR="00823C3D" w:rsidRPr="00F16EC7">
        <w:rPr>
          <w:rFonts w:ascii="Times New Roman" w:hAnsi="Times New Roman" w:cs="Times New Roman"/>
          <w:sz w:val="24"/>
          <w:szCs w:val="24"/>
        </w:rPr>
        <w:t xml:space="preserve">I would like to learn how </w:t>
      </w:r>
      <w:r w:rsidR="00D87662" w:rsidRPr="00F16EC7">
        <w:rPr>
          <w:rFonts w:ascii="Times New Roman" w:hAnsi="Times New Roman" w:cs="Times New Roman"/>
          <w:sz w:val="24"/>
          <w:szCs w:val="24"/>
        </w:rPr>
        <w:t xml:space="preserve">online, automated </w:t>
      </w:r>
      <w:r w:rsidR="00FE0570" w:rsidRPr="00F16EC7">
        <w:rPr>
          <w:rFonts w:ascii="Times New Roman" w:hAnsi="Times New Roman" w:cs="Times New Roman"/>
          <w:sz w:val="24"/>
          <w:szCs w:val="24"/>
        </w:rPr>
        <w:t>fact-checkers</w:t>
      </w:r>
      <w:r w:rsidR="00823C3D" w:rsidRPr="00F16EC7">
        <w:rPr>
          <w:rFonts w:ascii="Times New Roman" w:hAnsi="Times New Roman" w:cs="Times New Roman"/>
          <w:sz w:val="24"/>
          <w:szCs w:val="24"/>
        </w:rPr>
        <w:t xml:space="preserve"> </w:t>
      </w:r>
      <w:r w:rsidR="00D87662" w:rsidRPr="00F16EC7">
        <w:rPr>
          <w:rFonts w:ascii="Times New Roman" w:hAnsi="Times New Roman" w:cs="Times New Roman"/>
          <w:sz w:val="24"/>
          <w:szCs w:val="24"/>
        </w:rPr>
        <w:t xml:space="preserve">work </w:t>
      </w:r>
      <w:r w:rsidR="00823C3D" w:rsidRPr="00F16EC7">
        <w:rPr>
          <w:rFonts w:ascii="Times New Roman" w:hAnsi="Times New Roman" w:cs="Times New Roman"/>
          <w:sz w:val="24"/>
          <w:szCs w:val="24"/>
        </w:rPr>
        <w:t xml:space="preserve">and </w:t>
      </w:r>
      <w:r w:rsidR="00D87662" w:rsidRPr="00F16EC7">
        <w:rPr>
          <w:rFonts w:ascii="Times New Roman" w:hAnsi="Times New Roman" w:cs="Times New Roman"/>
          <w:sz w:val="24"/>
          <w:szCs w:val="24"/>
        </w:rPr>
        <w:t xml:space="preserve">what are some of the </w:t>
      </w:r>
      <w:r w:rsidR="00823C3D" w:rsidRPr="00F16EC7">
        <w:rPr>
          <w:rFonts w:ascii="Times New Roman" w:hAnsi="Times New Roman" w:cs="Times New Roman"/>
          <w:sz w:val="24"/>
          <w:szCs w:val="24"/>
        </w:rPr>
        <w:t xml:space="preserve">other methods </w:t>
      </w:r>
      <w:r w:rsidR="00D87662" w:rsidRPr="00F16EC7">
        <w:rPr>
          <w:rFonts w:ascii="Times New Roman" w:hAnsi="Times New Roman" w:cs="Times New Roman"/>
          <w:sz w:val="24"/>
          <w:szCs w:val="24"/>
        </w:rPr>
        <w:t xml:space="preserve">used to </w:t>
      </w:r>
      <w:r w:rsidR="00823C3D" w:rsidRPr="00F16EC7">
        <w:rPr>
          <w:rFonts w:ascii="Times New Roman" w:hAnsi="Times New Roman" w:cs="Times New Roman"/>
          <w:sz w:val="24"/>
          <w:szCs w:val="24"/>
        </w:rPr>
        <w:t>identify</w:t>
      </w:r>
      <w:r w:rsidR="00D87662" w:rsidRPr="00F16EC7">
        <w:rPr>
          <w:rFonts w:ascii="Times New Roman" w:hAnsi="Times New Roman" w:cs="Times New Roman"/>
          <w:sz w:val="24"/>
          <w:szCs w:val="24"/>
        </w:rPr>
        <w:t xml:space="preserve"> </w:t>
      </w:r>
      <w:r w:rsidR="00823C3D" w:rsidRPr="00F16EC7">
        <w:rPr>
          <w:rFonts w:ascii="Times New Roman" w:hAnsi="Times New Roman" w:cs="Times New Roman"/>
          <w:sz w:val="24"/>
          <w:szCs w:val="24"/>
        </w:rPr>
        <w:t xml:space="preserve">misinformation work. What is the common thread between fake articles and how accurate is the algorithm used </w:t>
      </w:r>
      <w:r w:rsidR="001A2C07" w:rsidRPr="00F16EC7">
        <w:rPr>
          <w:rFonts w:ascii="Times New Roman" w:hAnsi="Times New Roman" w:cs="Times New Roman"/>
          <w:sz w:val="24"/>
          <w:szCs w:val="24"/>
        </w:rPr>
        <w:t xml:space="preserve">to </w:t>
      </w:r>
      <w:r w:rsidR="00087BAE" w:rsidRPr="00F16EC7">
        <w:rPr>
          <w:rFonts w:ascii="Times New Roman" w:hAnsi="Times New Roman" w:cs="Times New Roman"/>
          <w:sz w:val="24"/>
          <w:szCs w:val="24"/>
        </w:rPr>
        <w:t>classify articles as fake?</w:t>
      </w:r>
      <w:r w:rsidR="00823C3D" w:rsidRPr="00F16EC7">
        <w:rPr>
          <w:rFonts w:ascii="Times New Roman" w:hAnsi="Times New Roman" w:cs="Times New Roman"/>
          <w:sz w:val="24"/>
          <w:szCs w:val="24"/>
        </w:rPr>
        <w:t xml:space="preserve"> I understand that the most accurate way to determine if an article is fake is to run it through a </w:t>
      </w:r>
      <w:r w:rsidR="00087BAE" w:rsidRPr="00F16EC7">
        <w:rPr>
          <w:rFonts w:ascii="Times New Roman" w:hAnsi="Times New Roman" w:cs="Times New Roman"/>
          <w:sz w:val="24"/>
          <w:szCs w:val="24"/>
        </w:rPr>
        <w:t>fact-</w:t>
      </w:r>
      <w:r w:rsidR="00087BAE" w:rsidRPr="00F16EC7">
        <w:rPr>
          <w:rFonts w:ascii="Times New Roman" w:hAnsi="Times New Roman" w:cs="Times New Roman"/>
          <w:sz w:val="24"/>
          <w:szCs w:val="24"/>
        </w:rPr>
        <w:lastRenderedPageBreak/>
        <w:t>checking</w:t>
      </w:r>
      <w:r w:rsidR="00823C3D" w:rsidRPr="00F16EC7">
        <w:rPr>
          <w:rFonts w:ascii="Times New Roman" w:hAnsi="Times New Roman" w:cs="Times New Roman"/>
          <w:sz w:val="24"/>
          <w:szCs w:val="24"/>
        </w:rPr>
        <w:t xml:space="preserve"> system or to have a professional editor check the author's sources for accuracy. </w:t>
      </w:r>
      <w:r w:rsidR="00087BAE" w:rsidRPr="00F16EC7">
        <w:rPr>
          <w:rFonts w:ascii="Times New Roman" w:hAnsi="Times New Roman" w:cs="Times New Roman"/>
          <w:sz w:val="24"/>
          <w:szCs w:val="24"/>
        </w:rPr>
        <w:t>However, m</w:t>
      </w:r>
      <w:r w:rsidR="00823C3D" w:rsidRPr="00F16EC7">
        <w:rPr>
          <w:rFonts w:ascii="Times New Roman" w:hAnsi="Times New Roman" w:cs="Times New Roman"/>
          <w:sz w:val="24"/>
          <w:szCs w:val="24"/>
        </w:rPr>
        <w:t>ost individuals</w:t>
      </w:r>
      <w:r w:rsidR="00087BAE" w:rsidRPr="00F16EC7">
        <w:rPr>
          <w:rFonts w:ascii="Times New Roman" w:hAnsi="Times New Roman" w:cs="Times New Roman"/>
          <w:sz w:val="24"/>
          <w:szCs w:val="24"/>
        </w:rPr>
        <w:t xml:space="preserve"> </w:t>
      </w:r>
      <w:r w:rsidR="00823C3D" w:rsidRPr="00F16EC7">
        <w:rPr>
          <w:rFonts w:ascii="Times New Roman" w:hAnsi="Times New Roman" w:cs="Times New Roman"/>
          <w:sz w:val="24"/>
          <w:szCs w:val="24"/>
        </w:rPr>
        <w:t xml:space="preserve">do not have access to a </w:t>
      </w:r>
      <w:r w:rsidR="00087BAE" w:rsidRPr="00F16EC7">
        <w:rPr>
          <w:rFonts w:ascii="Times New Roman" w:hAnsi="Times New Roman" w:cs="Times New Roman"/>
          <w:sz w:val="24"/>
          <w:szCs w:val="24"/>
        </w:rPr>
        <w:t>fact-checking</w:t>
      </w:r>
      <w:r w:rsidR="00823C3D" w:rsidRPr="00F16EC7">
        <w:rPr>
          <w:rFonts w:ascii="Times New Roman" w:hAnsi="Times New Roman" w:cs="Times New Roman"/>
          <w:sz w:val="24"/>
          <w:szCs w:val="24"/>
        </w:rPr>
        <w:t xml:space="preserve"> system and are not professional editors who </w:t>
      </w:r>
      <w:r w:rsidR="00087BAE" w:rsidRPr="00F16EC7">
        <w:rPr>
          <w:rFonts w:ascii="Times New Roman" w:hAnsi="Times New Roman" w:cs="Times New Roman"/>
          <w:sz w:val="24"/>
          <w:szCs w:val="24"/>
        </w:rPr>
        <w:t>will</w:t>
      </w:r>
      <w:r w:rsidR="00823C3D" w:rsidRPr="00F16EC7">
        <w:rPr>
          <w:rFonts w:ascii="Times New Roman" w:hAnsi="Times New Roman" w:cs="Times New Roman"/>
          <w:sz w:val="24"/>
          <w:szCs w:val="24"/>
        </w:rPr>
        <w:t xml:space="preserve"> check the sources of an article </w:t>
      </w:r>
      <w:r w:rsidR="00087BAE" w:rsidRPr="00F16EC7">
        <w:rPr>
          <w:rFonts w:ascii="Times New Roman" w:hAnsi="Times New Roman" w:cs="Times New Roman"/>
          <w:sz w:val="24"/>
          <w:szCs w:val="24"/>
        </w:rPr>
        <w:t>they</w:t>
      </w:r>
      <w:r w:rsidR="00823C3D" w:rsidRPr="00F16EC7">
        <w:rPr>
          <w:rFonts w:ascii="Times New Roman" w:hAnsi="Times New Roman" w:cs="Times New Roman"/>
          <w:sz w:val="24"/>
          <w:szCs w:val="24"/>
        </w:rPr>
        <w:t xml:space="preserve"> are reading. </w:t>
      </w:r>
      <w:r w:rsidR="00087BAE" w:rsidRPr="00F16EC7">
        <w:rPr>
          <w:rFonts w:ascii="Times New Roman" w:hAnsi="Times New Roman" w:cs="Times New Roman"/>
          <w:sz w:val="24"/>
          <w:szCs w:val="24"/>
        </w:rPr>
        <w:t>So,</w:t>
      </w:r>
      <w:r w:rsidR="00823C3D" w:rsidRPr="00F16EC7">
        <w:rPr>
          <w:rFonts w:ascii="Times New Roman" w:hAnsi="Times New Roman" w:cs="Times New Roman"/>
          <w:sz w:val="24"/>
          <w:szCs w:val="24"/>
        </w:rPr>
        <w:t xml:space="preserve"> what can we do instead? </w:t>
      </w:r>
      <w:commentRangeEnd w:id="2"/>
      <w:r w:rsidR="00823C3D" w:rsidRPr="00F16EC7">
        <w:rPr>
          <w:rStyle w:val="CommentReference"/>
          <w:rFonts w:ascii="Times New Roman" w:hAnsi="Times New Roman" w:cs="Times New Roman"/>
          <w:sz w:val="24"/>
          <w:szCs w:val="24"/>
        </w:rPr>
        <w:commentReference w:id="2"/>
      </w:r>
    </w:p>
    <w:p w14:paraId="1B6747C4" w14:textId="75A610D4" w:rsidR="002537A9" w:rsidRPr="00F16EC7" w:rsidRDefault="00E327D6"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During Donald Trump's</w:t>
      </w:r>
      <w:r w:rsidR="00CF18AC" w:rsidRPr="00F16EC7">
        <w:rPr>
          <w:rFonts w:ascii="Times New Roman" w:hAnsi="Times New Roman" w:cs="Times New Roman"/>
          <w:sz w:val="24"/>
          <w:szCs w:val="24"/>
        </w:rPr>
        <w:t xml:space="preserve"> presidential campaign in 2016 and his</w:t>
      </w:r>
      <w:r w:rsidRPr="00F16EC7">
        <w:rPr>
          <w:rFonts w:ascii="Times New Roman" w:hAnsi="Times New Roman" w:cs="Times New Roman"/>
          <w:sz w:val="24"/>
          <w:szCs w:val="24"/>
        </w:rPr>
        <w:t xml:space="preserve"> ten</w:t>
      </w:r>
      <w:r w:rsidR="00CF18AC" w:rsidRPr="00F16EC7">
        <w:rPr>
          <w:rFonts w:ascii="Times New Roman" w:hAnsi="Times New Roman" w:cs="Times New Roman"/>
          <w:sz w:val="24"/>
          <w:szCs w:val="24"/>
        </w:rPr>
        <w:t>ure as the 45</w:t>
      </w:r>
      <w:r w:rsidR="00CF18AC" w:rsidRPr="00F16EC7">
        <w:rPr>
          <w:rFonts w:ascii="Times New Roman" w:hAnsi="Times New Roman" w:cs="Times New Roman"/>
          <w:sz w:val="24"/>
          <w:szCs w:val="24"/>
          <w:vertAlign w:val="superscript"/>
        </w:rPr>
        <w:t>th</w:t>
      </w:r>
      <w:r w:rsidR="00CF18AC" w:rsidRPr="00F16EC7">
        <w:rPr>
          <w:rFonts w:ascii="Times New Roman" w:hAnsi="Times New Roman" w:cs="Times New Roman"/>
          <w:sz w:val="24"/>
          <w:szCs w:val="24"/>
        </w:rPr>
        <w:t xml:space="preserve"> president of the United States</w:t>
      </w:r>
      <w:r w:rsidRPr="00F16EC7">
        <w:rPr>
          <w:rFonts w:ascii="Times New Roman" w:hAnsi="Times New Roman" w:cs="Times New Roman"/>
          <w:sz w:val="24"/>
          <w:szCs w:val="24"/>
        </w:rPr>
        <w:t xml:space="preserve"> </w:t>
      </w:r>
      <w:r w:rsidR="00CF18AC" w:rsidRPr="00F16EC7">
        <w:rPr>
          <w:rFonts w:ascii="Times New Roman" w:hAnsi="Times New Roman" w:cs="Times New Roman"/>
          <w:sz w:val="24"/>
          <w:szCs w:val="24"/>
        </w:rPr>
        <w:t>the term "fake news</w:t>
      </w:r>
      <w:r w:rsidR="00256296" w:rsidRPr="00F16EC7">
        <w:rPr>
          <w:rFonts w:ascii="Times New Roman" w:hAnsi="Times New Roman" w:cs="Times New Roman"/>
          <w:sz w:val="24"/>
          <w:szCs w:val="24"/>
        </w:rPr>
        <w:t>" became mainstream. According to The New Yorker "Judging from the President's tweets, his definition of 'fake news' is credible reporting that he doesn't like"</w:t>
      </w:r>
      <w:r w:rsidR="00CF18AC" w:rsidRPr="00F16EC7">
        <w:rPr>
          <w:rFonts w:ascii="Times New Roman" w:hAnsi="Times New Roman" w:cs="Times New Roman"/>
          <w:sz w:val="24"/>
          <w:szCs w:val="24"/>
        </w:rPr>
        <w:t xml:space="preserve">. The </w:t>
      </w:r>
      <w:r w:rsidR="00256296" w:rsidRPr="00F16EC7">
        <w:rPr>
          <w:rFonts w:ascii="Times New Roman" w:hAnsi="Times New Roman" w:cs="Times New Roman"/>
          <w:sz w:val="24"/>
          <w:szCs w:val="24"/>
        </w:rPr>
        <w:t xml:space="preserve">concept of fake news is not </w:t>
      </w:r>
      <w:r w:rsidR="00CF18AC" w:rsidRPr="00F16EC7">
        <w:rPr>
          <w:rFonts w:ascii="Times New Roman" w:hAnsi="Times New Roman" w:cs="Times New Roman"/>
          <w:sz w:val="24"/>
          <w:szCs w:val="24"/>
        </w:rPr>
        <w:t xml:space="preserve">new or unique to Trump however it did become mainstream because it was used </w:t>
      </w:r>
      <w:r w:rsidR="00256296" w:rsidRPr="00F16EC7">
        <w:rPr>
          <w:rFonts w:ascii="Times New Roman" w:hAnsi="Times New Roman" w:cs="Times New Roman"/>
          <w:sz w:val="24"/>
          <w:szCs w:val="24"/>
        </w:rPr>
        <w:t>over one hundred and fifty times, as of December 3, 2017</w:t>
      </w:r>
      <w:r w:rsidR="003B0627" w:rsidRPr="00F16EC7">
        <w:rPr>
          <w:rFonts w:ascii="Times New Roman" w:hAnsi="Times New Roman" w:cs="Times New Roman"/>
          <w:sz w:val="24"/>
          <w:szCs w:val="24"/>
        </w:rPr>
        <w:t>.</w:t>
      </w:r>
      <w:r w:rsidR="003B0627" w:rsidRPr="00F16EC7">
        <w:rPr>
          <w:rFonts w:ascii="Times New Roman" w:hAnsi="Times New Roman" w:cs="Times New Roman"/>
          <w:sz w:val="24"/>
          <w:szCs w:val="24"/>
          <w:vertAlign w:val="superscript"/>
        </w:rPr>
        <w:t xml:space="preserve">4 </w:t>
      </w:r>
      <w:r w:rsidR="00BC0F51" w:rsidRPr="00F16EC7">
        <w:rPr>
          <w:rFonts w:ascii="Times New Roman" w:hAnsi="Times New Roman" w:cs="Times New Roman"/>
          <w:sz w:val="24"/>
          <w:szCs w:val="24"/>
        </w:rPr>
        <w:t xml:space="preserve">The Cambridge Dictionary defines </w:t>
      </w:r>
      <w:r w:rsidR="005E3538" w:rsidRPr="00F16EC7">
        <w:rPr>
          <w:rFonts w:ascii="Times New Roman" w:hAnsi="Times New Roman" w:cs="Times New Roman"/>
          <w:sz w:val="24"/>
          <w:szCs w:val="24"/>
        </w:rPr>
        <w:t>Fake News as "false stories that appear to be news, spread on the internet or using other media, usually created to influence political views or as a joke</w:t>
      </w:r>
      <w:r w:rsidR="003B0627" w:rsidRPr="00F16EC7">
        <w:rPr>
          <w:rFonts w:ascii="Times New Roman" w:hAnsi="Times New Roman" w:cs="Times New Roman"/>
          <w:sz w:val="24"/>
          <w:szCs w:val="24"/>
        </w:rPr>
        <w:t>”</w:t>
      </w:r>
      <w:r w:rsidR="003B0627" w:rsidRPr="00F16EC7">
        <w:rPr>
          <w:rFonts w:ascii="Times New Roman" w:hAnsi="Times New Roman" w:cs="Times New Roman"/>
          <w:sz w:val="24"/>
          <w:szCs w:val="24"/>
          <w:vertAlign w:val="superscript"/>
        </w:rPr>
        <w:t>5</w:t>
      </w:r>
      <w:commentRangeStart w:id="3"/>
      <w:r w:rsidR="00256296" w:rsidRPr="00F16EC7">
        <w:rPr>
          <w:rFonts w:ascii="Times New Roman" w:hAnsi="Times New Roman" w:cs="Times New Roman"/>
          <w:sz w:val="24"/>
          <w:szCs w:val="24"/>
        </w:rPr>
        <w:t xml:space="preserve">. </w:t>
      </w:r>
      <w:commentRangeEnd w:id="3"/>
      <w:r w:rsidR="00A94CC3" w:rsidRPr="00F16EC7">
        <w:rPr>
          <w:rStyle w:val="CommentReference"/>
          <w:rFonts w:ascii="Times New Roman" w:hAnsi="Times New Roman" w:cs="Times New Roman"/>
          <w:sz w:val="24"/>
          <w:szCs w:val="24"/>
        </w:rPr>
        <w:commentReference w:id="3"/>
      </w:r>
      <w:r w:rsidR="005D3087" w:rsidRPr="00F16EC7">
        <w:rPr>
          <w:rFonts w:ascii="Times New Roman" w:hAnsi="Times New Roman" w:cs="Times New Roman"/>
          <w:sz w:val="24"/>
          <w:szCs w:val="24"/>
        </w:rPr>
        <w:t xml:space="preserve"> We will use the Cambridge Dictionary definition to define Fake News and the term Real News to define the opposite, news that has been verified as truthful.  </w:t>
      </w:r>
    </w:p>
    <w:p w14:paraId="077B2624" w14:textId="352EFF46" w:rsidR="00BB716F" w:rsidRPr="00F16EC7" w:rsidRDefault="00256296"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Social medi</w:t>
      </w:r>
      <w:r w:rsidR="00194554" w:rsidRPr="00F16EC7">
        <w:rPr>
          <w:rFonts w:ascii="Times New Roman" w:hAnsi="Times New Roman" w:cs="Times New Roman"/>
          <w:sz w:val="24"/>
          <w:szCs w:val="24"/>
        </w:rPr>
        <w:t xml:space="preserve">a has made it easier </w:t>
      </w:r>
      <w:r w:rsidR="005D3087" w:rsidRPr="00F16EC7">
        <w:rPr>
          <w:rFonts w:ascii="Times New Roman" w:hAnsi="Times New Roman" w:cs="Times New Roman"/>
          <w:sz w:val="24"/>
          <w:szCs w:val="24"/>
        </w:rPr>
        <w:t>to spread information to a large group quickly</w:t>
      </w:r>
      <w:r w:rsidR="008D6B35" w:rsidRPr="00F16EC7">
        <w:rPr>
          <w:rFonts w:ascii="Times New Roman" w:hAnsi="Times New Roman" w:cs="Times New Roman"/>
          <w:sz w:val="24"/>
          <w:szCs w:val="24"/>
        </w:rPr>
        <w:t xml:space="preserve">. </w:t>
      </w:r>
      <w:r w:rsidR="00D63AFF" w:rsidRPr="00F16EC7">
        <w:rPr>
          <w:rFonts w:ascii="Times New Roman" w:hAnsi="Times New Roman" w:cs="Times New Roman"/>
          <w:sz w:val="24"/>
          <w:szCs w:val="24"/>
        </w:rPr>
        <w:t xml:space="preserve">According to a study by </w:t>
      </w:r>
      <w:r w:rsidR="00AE4FC9" w:rsidRPr="00F16EC7">
        <w:rPr>
          <w:rFonts w:ascii="Times New Roman" w:hAnsi="Times New Roman" w:cs="Times New Roman"/>
          <w:sz w:val="24"/>
          <w:szCs w:val="24"/>
        </w:rPr>
        <w:t>Researchers at the Massachusetts Inst</w:t>
      </w:r>
      <w:r w:rsidR="00D63AFF" w:rsidRPr="00F16EC7">
        <w:rPr>
          <w:rFonts w:ascii="Times New Roman" w:hAnsi="Times New Roman" w:cs="Times New Roman"/>
          <w:sz w:val="24"/>
          <w:szCs w:val="24"/>
        </w:rPr>
        <w:t xml:space="preserve">itute of Technology, tweets that contain false information are more likely to be retweeted </w:t>
      </w:r>
      <w:r w:rsidR="00600DD8" w:rsidRPr="00F16EC7">
        <w:rPr>
          <w:rFonts w:ascii="Times New Roman" w:hAnsi="Times New Roman" w:cs="Times New Roman"/>
          <w:sz w:val="24"/>
          <w:szCs w:val="24"/>
        </w:rPr>
        <w:t xml:space="preserve">and go viral </w:t>
      </w:r>
      <w:r w:rsidR="00D63AFF" w:rsidRPr="00F16EC7">
        <w:rPr>
          <w:rFonts w:ascii="Times New Roman" w:hAnsi="Times New Roman" w:cs="Times New Roman"/>
          <w:sz w:val="24"/>
          <w:szCs w:val="24"/>
        </w:rPr>
        <w:t>than truthful information</w:t>
      </w:r>
      <w:r w:rsidR="00B461CC" w:rsidRPr="00F16EC7">
        <w:rPr>
          <w:rFonts w:ascii="Times New Roman" w:hAnsi="Times New Roman" w:cs="Times New Roman"/>
          <w:sz w:val="24"/>
          <w:szCs w:val="24"/>
          <w:vertAlign w:val="superscript"/>
        </w:rPr>
        <w:t>6</w:t>
      </w:r>
      <w:r w:rsidR="00D63AFF" w:rsidRPr="00F16EC7">
        <w:rPr>
          <w:rFonts w:ascii="Times New Roman" w:hAnsi="Times New Roman" w:cs="Times New Roman"/>
          <w:sz w:val="24"/>
          <w:szCs w:val="24"/>
        </w:rPr>
        <w:t xml:space="preserve">. </w:t>
      </w:r>
      <w:r w:rsidR="00BB716F" w:rsidRPr="00F16EC7">
        <w:rPr>
          <w:rFonts w:ascii="Times New Roman" w:hAnsi="Times New Roman" w:cs="Times New Roman"/>
          <w:sz w:val="24"/>
          <w:szCs w:val="24"/>
        </w:rPr>
        <w:t xml:space="preserve">Facebook has been accused of creating an algorithm that prioritizes negative posts to a user's feed since people are </w:t>
      </w:r>
      <w:r w:rsidR="00FE0570" w:rsidRPr="00F16EC7">
        <w:rPr>
          <w:rFonts w:ascii="Times New Roman" w:hAnsi="Times New Roman" w:cs="Times New Roman"/>
          <w:sz w:val="24"/>
          <w:szCs w:val="24"/>
        </w:rPr>
        <w:t>likelier</w:t>
      </w:r>
      <w:r w:rsidR="00BB716F" w:rsidRPr="00F16EC7">
        <w:rPr>
          <w:rFonts w:ascii="Times New Roman" w:hAnsi="Times New Roman" w:cs="Times New Roman"/>
          <w:sz w:val="24"/>
          <w:szCs w:val="24"/>
        </w:rPr>
        <w:t xml:space="preserve"> to interact with content that sparks a strong emotional </w:t>
      </w:r>
      <w:commentRangeStart w:id="4"/>
      <w:r w:rsidR="00BB716F" w:rsidRPr="00F16EC7">
        <w:rPr>
          <w:rFonts w:ascii="Times New Roman" w:hAnsi="Times New Roman" w:cs="Times New Roman"/>
          <w:sz w:val="24"/>
          <w:szCs w:val="24"/>
        </w:rPr>
        <w:t>reaction</w:t>
      </w:r>
      <w:commentRangeEnd w:id="4"/>
      <w:r w:rsidR="00B461CC" w:rsidRPr="00F16EC7">
        <w:rPr>
          <w:rFonts w:ascii="Times New Roman" w:hAnsi="Times New Roman" w:cs="Times New Roman"/>
          <w:sz w:val="24"/>
          <w:szCs w:val="24"/>
          <w:vertAlign w:val="superscript"/>
        </w:rPr>
        <w:t>7</w:t>
      </w:r>
      <w:r w:rsidR="00A94CC3" w:rsidRPr="00F16EC7">
        <w:rPr>
          <w:rStyle w:val="CommentReference"/>
          <w:rFonts w:ascii="Times New Roman" w:hAnsi="Times New Roman" w:cs="Times New Roman"/>
          <w:sz w:val="24"/>
          <w:szCs w:val="24"/>
        </w:rPr>
        <w:commentReference w:id="4"/>
      </w:r>
      <w:r w:rsidR="00BB716F" w:rsidRPr="00F16EC7">
        <w:rPr>
          <w:rFonts w:ascii="Times New Roman" w:hAnsi="Times New Roman" w:cs="Times New Roman"/>
          <w:sz w:val="24"/>
          <w:szCs w:val="24"/>
        </w:rPr>
        <w:t xml:space="preserve">. Using the pandemic as an example, </w:t>
      </w:r>
      <w:r w:rsidR="008A7207" w:rsidRPr="00F16EC7">
        <w:rPr>
          <w:rFonts w:ascii="Times New Roman" w:hAnsi="Times New Roman" w:cs="Times New Roman"/>
          <w:sz w:val="24"/>
          <w:szCs w:val="24"/>
        </w:rPr>
        <w:t>it was a</w:t>
      </w:r>
      <w:r w:rsidR="00BB716F" w:rsidRPr="00F16EC7">
        <w:rPr>
          <w:rFonts w:ascii="Times New Roman" w:hAnsi="Times New Roman" w:cs="Times New Roman"/>
          <w:sz w:val="24"/>
          <w:szCs w:val="24"/>
        </w:rPr>
        <w:t xml:space="preserve"> scary time for </w:t>
      </w:r>
      <w:r w:rsidR="008A7207" w:rsidRPr="00F16EC7">
        <w:rPr>
          <w:rFonts w:ascii="Times New Roman" w:hAnsi="Times New Roman" w:cs="Times New Roman"/>
          <w:sz w:val="24"/>
          <w:szCs w:val="24"/>
        </w:rPr>
        <w:t>the world</w:t>
      </w:r>
      <w:r w:rsidR="00BB716F" w:rsidRPr="00F16EC7">
        <w:rPr>
          <w:rFonts w:ascii="Times New Roman" w:hAnsi="Times New Roman" w:cs="Times New Roman"/>
          <w:sz w:val="24"/>
          <w:szCs w:val="24"/>
        </w:rPr>
        <w:t xml:space="preserve"> and the spread of misinformation about a new virus was dangerous and potentially deadly. Twitter </w:t>
      </w:r>
      <w:r w:rsidR="00B461CC" w:rsidRPr="00F16EC7">
        <w:rPr>
          <w:rFonts w:ascii="Times New Roman" w:hAnsi="Times New Roman" w:cs="Times New Roman"/>
          <w:sz w:val="24"/>
          <w:szCs w:val="24"/>
        </w:rPr>
        <w:t xml:space="preserve">is attempting to stop the </w:t>
      </w:r>
      <w:r w:rsidR="00BB716F" w:rsidRPr="00F16EC7">
        <w:rPr>
          <w:rFonts w:ascii="Times New Roman" w:hAnsi="Times New Roman" w:cs="Times New Roman"/>
          <w:sz w:val="24"/>
          <w:szCs w:val="24"/>
        </w:rPr>
        <w:t>spread of misinformation by asking users to flag posts that "seem misleading"</w:t>
      </w:r>
      <w:commentRangeStart w:id="5"/>
      <w:commentRangeEnd w:id="5"/>
      <w:r w:rsidR="00A94CC3" w:rsidRPr="00F16EC7">
        <w:rPr>
          <w:rStyle w:val="CommentReference"/>
          <w:rFonts w:ascii="Times New Roman" w:hAnsi="Times New Roman" w:cs="Times New Roman"/>
          <w:sz w:val="24"/>
          <w:szCs w:val="24"/>
        </w:rPr>
        <w:commentReference w:id="5"/>
      </w:r>
      <w:r w:rsidR="00B461CC" w:rsidRPr="00F16EC7">
        <w:rPr>
          <w:rFonts w:ascii="Times New Roman" w:hAnsi="Times New Roman" w:cs="Times New Roman"/>
          <w:sz w:val="24"/>
          <w:szCs w:val="24"/>
          <w:vertAlign w:val="superscript"/>
        </w:rPr>
        <w:t>8</w:t>
      </w:r>
      <w:r w:rsidR="00BB716F" w:rsidRPr="00F16EC7">
        <w:rPr>
          <w:rFonts w:ascii="Times New Roman" w:hAnsi="Times New Roman" w:cs="Times New Roman"/>
          <w:sz w:val="24"/>
          <w:szCs w:val="24"/>
        </w:rPr>
        <w:t>. The existence of fake news is not new and not unique to the</w:t>
      </w:r>
      <w:r w:rsidR="008A7207" w:rsidRPr="00F16EC7">
        <w:rPr>
          <w:rFonts w:ascii="Times New Roman" w:hAnsi="Times New Roman" w:cs="Times New Roman"/>
          <w:sz w:val="24"/>
          <w:szCs w:val="24"/>
        </w:rPr>
        <w:t xml:space="preserve"> information about the</w:t>
      </w:r>
      <w:r w:rsidR="00BB716F" w:rsidRPr="00F16EC7">
        <w:rPr>
          <w:rFonts w:ascii="Times New Roman" w:hAnsi="Times New Roman" w:cs="Times New Roman"/>
          <w:sz w:val="24"/>
          <w:szCs w:val="24"/>
        </w:rPr>
        <w:t xml:space="preserve"> pandemic that has been shared on social media in the past two years. What makes this so important today is how easily information is shared </w:t>
      </w:r>
      <w:r w:rsidR="008A7207" w:rsidRPr="00F16EC7">
        <w:rPr>
          <w:rFonts w:ascii="Times New Roman" w:hAnsi="Times New Roman" w:cs="Times New Roman"/>
          <w:sz w:val="24"/>
          <w:szCs w:val="24"/>
        </w:rPr>
        <w:t>with</w:t>
      </w:r>
      <w:r w:rsidR="00BB716F" w:rsidRPr="00F16EC7">
        <w:rPr>
          <w:rFonts w:ascii="Times New Roman" w:hAnsi="Times New Roman" w:cs="Times New Roman"/>
          <w:sz w:val="24"/>
          <w:szCs w:val="24"/>
        </w:rPr>
        <w:t xml:space="preserve"> </w:t>
      </w:r>
      <w:r w:rsidR="008A7207" w:rsidRPr="00F16EC7">
        <w:rPr>
          <w:rFonts w:ascii="Times New Roman" w:hAnsi="Times New Roman" w:cs="Times New Roman"/>
          <w:sz w:val="24"/>
          <w:szCs w:val="24"/>
        </w:rPr>
        <w:t>many</w:t>
      </w:r>
      <w:r w:rsidR="00BB716F" w:rsidRPr="00F16EC7">
        <w:rPr>
          <w:rFonts w:ascii="Times New Roman" w:hAnsi="Times New Roman" w:cs="Times New Roman"/>
          <w:sz w:val="24"/>
          <w:szCs w:val="24"/>
        </w:rPr>
        <w:t xml:space="preserve"> people. A system is needed to accurately identify misinformation as quickly as </w:t>
      </w:r>
      <w:r w:rsidR="008A7207" w:rsidRPr="00F16EC7">
        <w:rPr>
          <w:rFonts w:ascii="Times New Roman" w:hAnsi="Times New Roman" w:cs="Times New Roman"/>
          <w:sz w:val="24"/>
          <w:szCs w:val="24"/>
        </w:rPr>
        <w:lastRenderedPageBreak/>
        <w:t xml:space="preserve">the </w:t>
      </w:r>
      <w:r w:rsidR="00BB716F" w:rsidRPr="00F16EC7">
        <w:rPr>
          <w:rFonts w:ascii="Times New Roman" w:hAnsi="Times New Roman" w:cs="Times New Roman"/>
          <w:sz w:val="24"/>
          <w:szCs w:val="24"/>
        </w:rPr>
        <w:t xml:space="preserve">information is spread and is needed across the web, not just on social media platforms. I am glad to see these social media companies attempting to identify and stop or slow the spread of misinformation by using fact-checkers and flagging by the community. </w:t>
      </w:r>
    </w:p>
    <w:p w14:paraId="1A72EB47" w14:textId="77777777" w:rsidR="002537A9" w:rsidRPr="00F16EC7" w:rsidRDefault="002537A9" w:rsidP="00174BB8">
      <w:pPr>
        <w:spacing w:line="480" w:lineRule="auto"/>
        <w:rPr>
          <w:rFonts w:ascii="Times New Roman" w:hAnsi="Times New Roman" w:cs="Times New Roman"/>
          <w:sz w:val="24"/>
          <w:szCs w:val="24"/>
        </w:rPr>
      </w:pPr>
    </w:p>
    <w:p w14:paraId="45B8BF1C" w14:textId="77777777" w:rsidR="002E2DE3" w:rsidRPr="00F16EC7" w:rsidRDefault="002E2DE3" w:rsidP="00174BB8">
      <w:pPr>
        <w:spacing w:line="480" w:lineRule="auto"/>
        <w:rPr>
          <w:rFonts w:ascii="Times New Roman" w:hAnsi="Times New Roman" w:cs="Times New Roman"/>
          <w:sz w:val="32"/>
          <w:szCs w:val="32"/>
        </w:rPr>
      </w:pPr>
      <w:r w:rsidRPr="00F16EC7">
        <w:rPr>
          <w:rFonts w:ascii="Times New Roman" w:hAnsi="Times New Roman" w:cs="Times New Roman"/>
          <w:sz w:val="32"/>
          <w:szCs w:val="32"/>
        </w:rPr>
        <w:t>Literature Review</w:t>
      </w:r>
    </w:p>
    <w:p w14:paraId="5B88777A" w14:textId="01A13A97" w:rsidR="002E2DE3" w:rsidRPr="00F16EC7" w:rsidRDefault="00AB4005"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Fake news is a popular </w:t>
      </w:r>
      <w:r w:rsidR="001C3B5D" w:rsidRPr="00F16EC7">
        <w:rPr>
          <w:rFonts w:ascii="Times New Roman" w:hAnsi="Times New Roman" w:cs="Times New Roman"/>
          <w:sz w:val="24"/>
          <w:szCs w:val="24"/>
        </w:rPr>
        <w:t>term,</w:t>
      </w:r>
      <w:r w:rsidR="00E44A31" w:rsidRPr="00F16EC7">
        <w:rPr>
          <w:rFonts w:ascii="Times New Roman" w:hAnsi="Times New Roman" w:cs="Times New Roman"/>
          <w:sz w:val="24"/>
          <w:szCs w:val="24"/>
        </w:rPr>
        <w:t xml:space="preserve"> but do we really consume</w:t>
      </w:r>
      <w:r w:rsidR="001C3B5D" w:rsidRPr="00F16EC7">
        <w:rPr>
          <w:rFonts w:ascii="Times New Roman" w:hAnsi="Times New Roman" w:cs="Times New Roman"/>
          <w:sz w:val="24"/>
          <w:szCs w:val="24"/>
        </w:rPr>
        <w:t xml:space="preserve"> a large amount of </w:t>
      </w:r>
      <w:r w:rsidR="00E44A31" w:rsidRPr="00F16EC7">
        <w:rPr>
          <w:rFonts w:ascii="Times New Roman" w:hAnsi="Times New Roman" w:cs="Times New Roman"/>
          <w:sz w:val="24"/>
          <w:szCs w:val="24"/>
        </w:rPr>
        <w:t>fake news</w:t>
      </w:r>
      <w:r w:rsidR="001C3B5D" w:rsidRPr="00F16EC7">
        <w:rPr>
          <w:rFonts w:ascii="Times New Roman" w:hAnsi="Times New Roman" w:cs="Times New Roman"/>
          <w:sz w:val="24"/>
          <w:szCs w:val="24"/>
        </w:rPr>
        <w:t>,</w:t>
      </w:r>
      <w:r w:rsidR="00E44A31" w:rsidRPr="00F16EC7">
        <w:rPr>
          <w:rFonts w:ascii="Times New Roman" w:hAnsi="Times New Roman" w:cs="Times New Roman"/>
          <w:sz w:val="24"/>
          <w:szCs w:val="24"/>
        </w:rPr>
        <w:t xml:space="preserve"> or do we only consume a small </w:t>
      </w:r>
      <w:r w:rsidR="001C3B5D" w:rsidRPr="00F16EC7">
        <w:rPr>
          <w:rFonts w:ascii="Times New Roman" w:hAnsi="Times New Roman" w:cs="Times New Roman"/>
          <w:sz w:val="24"/>
          <w:szCs w:val="24"/>
        </w:rPr>
        <w:t>amount,</w:t>
      </w:r>
      <w:r w:rsidR="00E44A31" w:rsidRPr="00F16EC7">
        <w:rPr>
          <w:rFonts w:ascii="Times New Roman" w:hAnsi="Times New Roman" w:cs="Times New Roman"/>
          <w:sz w:val="24"/>
          <w:szCs w:val="24"/>
        </w:rPr>
        <w:t xml:space="preserve"> </w:t>
      </w:r>
      <w:r w:rsidR="001C3B5D" w:rsidRPr="00F16EC7">
        <w:rPr>
          <w:rFonts w:ascii="Times New Roman" w:hAnsi="Times New Roman" w:cs="Times New Roman"/>
          <w:sz w:val="24"/>
          <w:szCs w:val="24"/>
        </w:rPr>
        <w:t>but</w:t>
      </w:r>
      <w:r w:rsidR="00E44A31" w:rsidRPr="00F16EC7">
        <w:rPr>
          <w:rFonts w:ascii="Times New Roman" w:hAnsi="Times New Roman" w:cs="Times New Roman"/>
          <w:sz w:val="24"/>
          <w:szCs w:val="24"/>
        </w:rPr>
        <w:t xml:space="preserve"> it feels </w:t>
      </w:r>
      <w:r w:rsidR="001C3B5D" w:rsidRPr="00F16EC7">
        <w:rPr>
          <w:rFonts w:ascii="Times New Roman" w:hAnsi="Times New Roman" w:cs="Times New Roman"/>
          <w:sz w:val="24"/>
          <w:szCs w:val="24"/>
        </w:rPr>
        <w:t>larger than it is</w:t>
      </w:r>
      <w:r w:rsidR="00E44A31" w:rsidRPr="00F16EC7">
        <w:rPr>
          <w:rFonts w:ascii="Times New Roman" w:hAnsi="Times New Roman" w:cs="Times New Roman"/>
          <w:sz w:val="24"/>
          <w:szCs w:val="24"/>
        </w:rPr>
        <w:t xml:space="preserve"> because </w:t>
      </w:r>
      <w:r w:rsidR="001C3B5D" w:rsidRPr="00F16EC7">
        <w:rPr>
          <w:rFonts w:ascii="Times New Roman" w:hAnsi="Times New Roman" w:cs="Times New Roman"/>
          <w:sz w:val="24"/>
          <w:szCs w:val="24"/>
        </w:rPr>
        <w:t>of the nature of the news</w:t>
      </w:r>
      <w:r w:rsidR="00E44A31" w:rsidRPr="00F16EC7">
        <w:rPr>
          <w:rFonts w:ascii="Times New Roman" w:hAnsi="Times New Roman" w:cs="Times New Roman"/>
          <w:sz w:val="24"/>
          <w:szCs w:val="24"/>
        </w:rPr>
        <w:t xml:space="preserve">? </w:t>
      </w:r>
      <w:r w:rsidR="00970DFD" w:rsidRPr="00F16EC7">
        <w:rPr>
          <w:rFonts w:ascii="Times New Roman" w:hAnsi="Times New Roman" w:cs="Times New Roman"/>
          <w:sz w:val="24"/>
          <w:szCs w:val="24"/>
        </w:rPr>
        <w:t xml:space="preserve">An article from Science.org </w:t>
      </w:r>
      <w:r w:rsidR="005D48DD" w:rsidRPr="00F16EC7">
        <w:rPr>
          <w:rFonts w:ascii="Times New Roman" w:hAnsi="Times New Roman" w:cs="Times New Roman"/>
          <w:sz w:val="24"/>
          <w:szCs w:val="24"/>
        </w:rPr>
        <w:t>examined</w:t>
      </w:r>
      <w:r w:rsidR="00970DFD" w:rsidRPr="00F16EC7">
        <w:rPr>
          <w:rFonts w:ascii="Times New Roman" w:hAnsi="Times New Roman" w:cs="Times New Roman"/>
          <w:sz w:val="24"/>
          <w:szCs w:val="24"/>
        </w:rPr>
        <w:t xml:space="preserve"> the scale of misinformation in the media world. They first looked at which media types are used the most to consume information. They then </w:t>
      </w:r>
      <w:r w:rsidR="005B08FD" w:rsidRPr="00F16EC7">
        <w:rPr>
          <w:rFonts w:ascii="Times New Roman" w:hAnsi="Times New Roman" w:cs="Times New Roman"/>
          <w:sz w:val="24"/>
          <w:szCs w:val="24"/>
        </w:rPr>
        <w:t>examined</w:t>
      </w:r>
      <w:r w:rsidR="00970DFD" w:rsidRPr="00F16EC7">
        <w:rPr>
          <w:rFonts w:ascii="Times New Roman" w:hAnsi="Times New Roman" w:cs="Times New Roman"/>
          <w:sz w:val="24"/>
          <w:szCs w:val="24"/>
        </w:rPr>
        <w:t xml:space="preserve"> how much of the information within the media type is misinformation. This information was also broken down by </w:t>
      </w:r>
      <w:r w:rsidR="005B08FD" w:rsidRPr="00F16EC7">
        <w:rPr>
          <w:rFonts w:ascii="Times New Roman" w:hAnsi="Times New Roman" w:cs="Times New Roman"/>
          <w:sz w:val="24"/>
          <w:szCs w:val="24"/>
        </w:rPr>
        <w:t xml:space="preserve">the </w:t>
      </w:r>
      <w:r w:rsidR="00970DFD" w:rsidRPr="00F16EC7">
        <w:rPr>
          <w:rFonts w:ascii="Times New Roman" w:hAnsi="Times New Roman" w:cs="Times New Roman"/>
          <w:sz w:val="24"/>
          <w:szCs w:val="24"/>
        </w:rPr>
        <w:t xml:space="preserve">age of </w:t>
      </w:r>
      <w:r w:rsidR="005B08FD" w:rsidRPr="00F16EC7">
        <w:rPr>
          <w:rFonts w:ascii="Times New Roman" w:hAnsi="Times New Roman" w:cs="Times New Roman"/>
          <w:sz w:val="24"/>
          <w:szCs w:val="24"/>
        </w:rPr>
        <w:t xml:space="preserve">the </w:t>
      </w:r>
      <w:r w:rsidR="00970DFD" w:rsidRPr="00F16EC7">
        <w:rPr>
          <w:rFonts w:ascii="Times New Roman" w:hAnsi="Times New Roman" w:cs="Times New Roman"/>
          <w:sz w:val="24"/>
          <w:szCs w:val="24"/>
        </w:rPr>
        <w:t xml:space="preserve">viewer. The study </w:t>
      </w:r>
      <w:r w:rsidR="005B08FD" w:rsidRPr="00F16EC7">
        <w:rPr>
          <w:rFonts w:ascii="Times New Roman" w:hAnsi="Times New Roman" w:cs="Times New Roman"/>
          <w:sz w:val="24"/>
          <w:szCs w:val="24"/>
        </w:rPr>
        <w:t>discovered</w:t>
      </w:r>
      <w:r w:rsidR="00970DFD" w:rsidRPr="00F16EC7">
        <w:rPr>
          <w:rFonts w:ascii="Times New Roman" w:hAnsi="Times New Roman" w:cs="Times New Roman"/>
          <w:sz w:val="24"/>
          <w:szCs w:val="24"/>
        </w:rPr>
        <w:t xml:space="preserve"> that adults ages 18+ spent most of their day consuming non-news media </w:t>
      </w:r>
      <w:r w:rsidR="005B08FD" w:rsidRPr="00F16EC7">
        <w:rPr>
          <w:rFonts w:ascii="Times New Roman" w:hAnsi="Times New Roman" w:cs="Times New Roman"/>
          <w:sz w:val="24"/>
          <w:szCs w:val="24"/>
        </w:rPr>
        <w:t xml:space="preserve">on a </w:t>
      </w:r>
      <w:r w:rsidR="00970DFD" w:rsidRPr="00F16EC7">
        <w:rPr>
          <w:rFonts w:ascii="Times New Roman" w:hAnsi="Times New Roman" w:cs="Times New Roman"/>
          <w:sz w:val="24"/>
          <w:szCs w:val="24"/>
        </w:rPr>
        <w:t>television or mobile device. The</w:t>
      </w:r>
      <w:r w:rsidR="005B08FD" w:rsidRPr="00F16EC7">
        <w:rPr>
          <w:rFonts w:ascii="Times New Roman" w:hAnsi="Times New Roman" w:cs="Times New Roman"/>
          <w:sz w:val="24"/>
          <w:szCs w:val="24"/>
        </w:rPr>
        <w:t xml:space="preserve">y spent an </w:t>
      </w:r>
      <w:r w:rsidR="00970DFD" w:rsidRPr="00F16EC7">
        <w:rPr>
          <w:rFonts w:ascii="Times New Roman" w:hAnsi="Times New Roman" w:cs="Times New Roman"/>
          <w:sz w:val="24"/>
          <w:szCs w:val="24"/>
        </w:rPr>
        <w:t xml:space="preserve">average </w:t>
      </w:r>
      <w:r w:rsidR="005B08FD" w:rsidRPr="00F16EC7">
        <w:rPr>
          <w:rFonts w:ascii="Times New Roman" w:hAnsi="Times New Roman" w:cs="Times New Roman"/>
          <w:sz w:val="24"/>
          <w:szCs w:val="24"/>
        </w:rPr>
        <w:t xml:space="preserve">of 20 minutes per day consuming media on </w:t>
      </w:r>
      <w:r w:rsidR="00970DFD" w:rsidRPr="00F16EC7">
        <w:rPr>
          <w:rFonts w:ascii="Times New Roman" w:hAnsi="Times New Roman" w:cs="Times New Roman"/>
          <w:sz w:val="24"/>
          <w:szCs w:val="24"/>
        </w:rPr>
        <w:t>Television. The</w:t>
      </w:r>
      <w:r w:rsidR="005B08FD" w:rsidRPr="00F16EC7">
        <w:rPr>
          <w:rFonts w:ascii="Times New Roman" w:hAnsi="Times New Roman" w:cs="Times New Roman"/>
          <w:sz w:val="24"/>
          <w:szCs w:val="24"/>
        </w:rPr>
        <w:t xml:space="preserve"> information was broken up </w:t>
      </w:r>
      <w:r w:rsidR="00970DFD" w:rsidRPr="00F16EC7">
        <w:rPr>
          <w:rFonts w:ascii="Times New Roman" w:hAnsi="Times New Roman" w:cs="Times New Roman"/>
          <w:sz w:val="24"/>
          <w:szCs w:val="24"/>
        </w:rPr>
        <w:t xml:space="preserve">into age groups and the number of minutes per day steadily increased as the age groups increased. </w:t>
      </w:r>
      <w:r w:rsidR="006900DD" w:rsidRPr="00F16EC7">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F16EC7">
        <w:rPr>
          <w:rFonts w:ascii="Times New Roman" w:hAnsi="Times New Roman" w:cs="Times New Roman"/>
          <w:sz w:val="24"/>
          <w:szCs w:val="24"/>
        </w:rPr>
        <w:t xml:space="preserve">fake news only </w:t>
      </w:r>
      <w:r w:rsidR="005B08FD" w:rsidRPr="00F16EC7">
        <w:rPr>
          <w:rFonts w:ascii="Times New Roman" w:hAnsi="Times New Roman" w:cs="Times New Roman"/>
          <w:sz w:val="24"/>
          <w:szCs w:val="24"/>
        </w:rPr>
        <w:t>comprised</w:t>
      </w:r>
      <w:r w:rsidRPr="00F16EC7">
        <w:rPr>
          <w:rFonts w:ascii="Times New Roman" w:hAnsi="Times New Roman" w:cs="Times New Roman"/>
          <w:sz w:val="24"/>
          <w:szCs w:val="24"/>
        </w:rPr>
        <w:t xml:space="preserve"> 1% of the overall news consumed</w:t>
      </w:r>
      <w:r w:rsidR="005D48DD" w:rsidRPr="00F16EC7">
        <w:rPr>
          <w:rFonts w:ascii="Times New Roman" w:hAnsi="Times New Roman" w:cs="Times New Roman"/>
          <w:sz w:val="24"/>
          <w:szCs w:val="24"/>
          <w:vertAlign w:val="superscript"/>
        </w:rPr>
        <w:t>9</w:t>
      </w:r>
      <w:r w:rsidRPr="00F16EC7">
        <w:rPr>
          <w:rFonts w:ascii="Times New Roman" w:hAnsi="Times New Roman" w:cs="Times New Roman"/>
          <w:sz w:val="24"/>
          <w:szCs w:val="24"/>
        </w:rPr>
        <w:t xml:space="preserve">. </w:t>
      </w:r>
    </w:p>
    <w:p w14:paraId="1D5C6926" w14:textId="3626FEA4" w:rsidR="00F87472" w:rsidRPr="00F16EC7" w:rsidRDefault="00E44A31"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An article from Stanford.edu</w:t>
      </w:r>
      <w:r w:rsidR="005D48DD" w:rsidRPr="00F16EC7">
        <w:rPr>
          <w:rFonts w:ascii="Times New Roman" w:hAnsi="Times New Roman" w:cs="Times New Roman"/>
          <w:sz w:val="24"/>
          <w:szCs w:val="24"/>
        </w:rPr>
        <w:t xml:space="preserve"> </w:t>
      </w:r>
      <w:r w:rsidRPr="00F16EC7">
        <w:rPr>
          <w:rFonts w:ascii="Times New Roman" w:hAnsi="Times New Roman" w:cs="Times New Roman"/>
          <w:sz w:val="24"/>
          <w:szCs w:val="24"/>
        </w:rPr>
        <w:t xml:space="preserve">seeks to understand how misinformation is spread. Anecdotal information may make us point directly to social media, but </w:t>
      </w:r>
      <w:r w:rsidR="007E229C" w:rsidRPr="00F16EC7">
        <w:rPr>
          <w:rFonts w:ascii="Times New Roman" w:hAnsi="Times New Roman" w:cs="Times New Roman"/>
          <w:sz w:val="24"/>
          <w:szCs w:val="24"/>
        </w:rPr>
        <w:t>this</w:t>
      </w:r>
      <w:r w:rsidRPr="00F16EC7">
        <w:rPr>
          <w:rFonts w:ascii="Times New Roman" w:hAnsi="Times New Roman" w:cs="Times New Roman"/>
          <w:sz w:val="24"/>
          <w:szCs w:val="24"/>
        </w:rPr>
        <w:t xml:space="preserve"> is not the only way news is consumed. </w:t>
      </w:r>
      <w:r w:rsidR="007E229C" w:rsidRPr="00F16EC7">
        <w:rPr>
          <w:rFonts w:ascii="Times New Roman" w:hAnsi="Times New Roman" w:cs="Times New Roman"/>
          <w:sz w:val="24"/>
          <w:szCs w:val="24"/>
        </w:rPr>
        <w:t>The article</w:t>
      </w:r>
      <w:r w:rsidRPr="00F16EC7">
        <w:rPr>
          <w:rFonts w:ascii="Times New Roman" w:hAnsi="Times New Roman" w:cs="Times New Roman"/>
          <w:sz w:val="24"/>
          <w:szCs w:val="24"/>
        </w:rPr>
        <w:t xml:space="preserve"> mention</w:t>
      </w:r>
      <w:r w:rsidR="007E229C" w:rsidRPr="00F16EC7">
        <w:rPr>
          <w:rFonts w:ascii="Times New Roman" w:hAnsi="Times New Roman" w:cs="Times New Roman"/>
          <w:sz w:val="24"/>
          <w:szCs w:val="24"/>
        </w:rPr>
        <w:t>s</w:t>
      </w:r>
      <w:r w:rsidRPr="00F16EC7">
        <w:rPr>
          <w:rFonts w:ascii="Times New Roman" w:hAnsi="Times New Roman" w:cs="Times New Roman"/>
          <w:sz w:val="24"/>
          <w:szCs w:val="24"/>
        </w:rPr>
        <w:t xml:space="preserve"> the game of telephone, which </w:t>
      </w:r>
      <w:r w:rsidR="007E229C" w:rsidRPr="00F16EC7">
        <w:rPr>
          <w:rFonts w:ascii="Times New Roman" w:hAnsi="Times New Roman" w:cs="Times New Roman"/>
          <w:sz w:val="24"/>
          <w:szCs w:val="24"/>
        </w:rPr>
        <w:t>most of us played this game</w:t>
      </w:r>
      <w:r w:rsidRPr="00F16EC7">
        <w:rPr>
          <w:rFonts w:ascii="Times New Roman" w:hAnsi="Times New Roman" w:cs="Times New Roman"/>
          <w:sz w:val="24"/>
          <w:szCs w:val="24"/>
        </w:rPr>
        <w:t xml:space="preserve"> as child</w:t>
      </w:r>
      <w:r w:rsidR="007E229C" w:rsidRPr="00F16EC7">
        <w:rPr>
          <w:rFonts w:ascii="Times New Roman" w:hAnsi="Times New Roman" w:cs="Times New Roman"/>
          <w:sz w:val="24"/>
          <w:szCs w:val="24"/>
        </w:rPr>
        <w:t>ren</w:t>
      </w:r>
      <w:r w:rsidRPr="00F16EC7">
        <w:rPr>
          <w:rFonts w:ascii="Times New Roman" w:hAnsi="Times New Roman" w:cs="Times New Roman"/>
          <w:sz w:val="24"/>
          <w:szCs w:val="24"/>
        </w:rPr>
        <w:t xml:space="preserve">, and we still play </w:t>
      </w:r>
      <w:r w:rsidR="007E229C" w:rsidRPr="00F16EC7">
        <w:rPr>
          <w:rFonts w:ascii="Times New Roman" w:hAnsi="Times New Roman" w:cs="Times New Roman"/>
          <w:sz w:val="24"/>
          <w:szCs w:val="24"/>
        </w:rPr>
        <w:t>it</w:t>
      </w:r>
      <w:r w:rsidRPr="00F16EC7">
        <w:rPr>
          <w:rFonts w:ascii="Times New Roman" w:hAnsi="Times New Roman" w:cs="Times New Roman"/>
          <w:sz w:val="24"/>
          <w:szCs w:val="24"/>
        </w:rPr>
        <w:t xml:space="preserve"> as adults, even though we might not think of it this way. When we consume </w:t>
      </w:r>
      <w:r w:rsidR="007E229C" w:rsidRPr="00F16EC7">
        <w:rPr>
          <w:rFonts w:ascii="Times New Roman" w:hAnsi="Times New Roman" w:cs="Times New Roman"/>
          <w:sz w:val="24"/>
          <w:szCs w:val="24"/>
        </w:rPr>
        <w:t xml:space="preserve">information and feel compelled to share it, are we accurately communicating what we </w:t>
      </w:r>
      <w:r w:rsidR="007E229C" w:rsidRPr="00F16EC7">
        <w:rPr>
          <w:rFonts w:ascii="Times New Roman" w:hAnsi="Times New Roman" w:cs="Times New Roman"/>
          <w:sz w:val="24"/>
          <w:szCs w:val="24"/>
        </w:rPr>
        <w:lastRenderedPageBreak/>
        <w:t>learned</w:t>
      </w:r>
      <w:r w:rsidRPr="00F16EC7">
        <w:rPr>
          <w:rFonts w:ascii="Times New Roman" w:hAnsi="Times New Roman" w:cs="Times New Roman"/>
          <w:sz w:val="24"/>
          <w:szCs w:val="24"/>
        </w:rPr>
        <w:t xml:space="preserve">? If you read an article that upset you and shared this with a friend, how accurate would your explanation be?  </w:t>
      </w:r>
      <w:r w:rsidR="00605DF0" w:rsidRPr="00F16EC7">
        <w:rPr>
          <w:rFonts w:ascii="Times New Roman" w:hAnsi="Times New Roman" w:cs="Times New Roman"/>
          <w:sz w:val="24"/>
          <w:szCs w:val="24"/>
        </w:rPr>
        <w:t xml:space="preserve">Researchers studied the spread of news through </w:t>
      </w:r>
      <w:r w:rsidR="007E229C" w:rsidRPr="00F16EC7">
        <w:rPr>
          <w:rFonts w:ascii="Times New Roman" w:hAnsi="Times New Roman" w:cs="Times New Roman"/>
          <w:sz w:val="24"/>
          <w:szCs w:val="24"/>
        </w:rPr>
        <w:t>Twitter</w:t>
      </w:r>
      <w:r w:rsidR="00605DF0" w:rsidRPr="00F16EC7">
        <w:rPr>
          <w:rFonts w:ascii="Times New Roman" w:hAnsi="Times New Roman" w:cs="Times New Roman"/>
          <w:sz w:val="24"/>
          <w:szCs w:val="24"/>
        </w:rPr>
        <w:t xml:space="preserve"> and found that when comparing the spread of </w:t>
      </w:r>
      <w:r w:rsidR="00F87472" w:rsidRPr="00F16EC7">
        <w:rPr>
          <w:rFonts w:ascii="Times New Roman" w:hAnsi="Times New Roman" w:cs="Times New Roman"/>
          <w:sz w:val="24"/>
          <w:szCs w:val="24"/>
        </w:rPr>
        <w:t xml:space="preserve">a true and false news story, both reached 100 </w:t>
      </w:r>
      <w:r w:rsidR="007E229C" w:rsidRPr="00F16EC7">
        <w:rPr>
          <w:rFonts w:ascii="Times New Roman" w:hAnsi="Times New Roman" w:cs="Times New Roman"/>
          <w:sz w:val="24"/>
          <w:szCs w:val="24"/>
        </w:rPr>
        <w:t>people,</w:t>
      </w:r>
      <w:r w:rsidR="00F87472" w:rsidRPr="00F16EC7">
        <w:rPr>
          <w:rFonts w:ascii="Times New Roman" w:hAnsi="Times New Roman" w:cs="Times New Roman"/>
          <w:sz w:val="24"/>
          <w:szCs w:val="24"/>
        </w:rPr>
        <w:t xml:space="preserve"> so this observation alone did not prove that fake news is spread more than real news. Instead</w:t>
      </w:r>
      <w:r w:rsidR="007E229C" w:rsidRPr="00F16EC7">
        <w:rPr>
          <w:rFonts w:ascii="Times New Roman" w:hAnsi="Times New Roman" w:cs="Times New Roman"/>
          <w:sz w:val="24"/>
          <w:szCs w:val="24"/>
        </w:rPr>
        <w:t>, they found</w:t>
      </w:r>
      <w:r w:rsidR="00F87472" w:rsidRPr="00F16EC7">
        <w:rPr>
          <w:rFonts w:ascii="Times New Roman" w:hAnsi="Times New Roman" w:cs="Times New Roman"/>
          <w:sz w:val="24"/>
          <w:szCs w:val="24"/>
        </w:rPr>
        <w:t xml:space="preserve"> that fake news was "spread more easily because it was more infectious</w:t>
      </w:r>
      <w:r w:rsidR="007E229C" w:rsidRPr="00F16EC7">
        <w:rPr>
          <w:rFonts w:ascii="Times New Roman" w:hAnsi="Times New Roman" w:cs="Times New Roman"/>
          <w:sz w:val="24"/>
          <w:szCs w:val="24"/>
        </w:rPr>
        <w:t>.”</w:t>
      </w:r>
      <w:r w:rsidR="005D48DD" w:rsidRPr="00F16EC7">
        <w:rPr>
          <w:rFonts w:ascii="Times New Roman" w:hAnsi="Times New Roman" w:cs="Times New Roman"/>
          <w:sz w:val="24"/>
          <w:szCs w:val="24"/>
          <w:vertAlign w:val="superscript"/>
        </w:rPr>
        <w:t>10</w:t>
      </w:r>
      <w:r w:rsidR="00F87472" w:rsidRPr="00F16EC7">
        <w:rPr>
          <w:rFonts w:ascii="Times New Roman" w:hAnsi="Times New Roman" w:cs="Times New Roman"/>
          <w:sz w:val="24"/>
          <w:szCs w:val="24"/>
        </w:rPr>
        <w:t xml:space="preserve"> </w:t>
      </w:r>
    </w:p>
    <w:p w14:paraId="7D3AAADF" w14:textId="77777777" w:rsidR="002537A9" w:rsidRPr="00F16EC7" w:rsidRDefault="002537A9" w:rsidP="00174BB8">
      <w:pPr>
        <w:spacing w:line="480" w:lineRule="auto"/>
        <w:rPr>
          <w:rFonts w:ascii="Times New Roman" w:hAnsi="Times New Roman" w:cs="Times New Roman"/>
          <w:sz w:val="24"/>
          <w:szCs w:val="24"/>
        </w:rPr>
      </w:pPr>
    </w:p>
    <w:p w14:paraId="4EBA2592" w14:textId="140732E5" w:rsidR="002303A8" w:rsidRPr="00F16EC7" w:rsidRDefault="002537A9" w:rsidP="00174BB8">
      <w:pPr>
        <w:spacing w:line="480" w:lineRule="auto"/>
        <w:rPr>
          <w:rFonts w:ascii="Times New Roman" w:hAnsi="Times New Roman" w:cs="Times New Roman"/>
          <w:sz w:val="32"/>
          <w:szCs w:val="32"/>
        </w:rPr>
      </w:pPr>
      <w:r w:rsidRPr="00F16EC7">
        <w:rPr>
          <w:rFonts w:ascii="Times New Roman" w:hAnsi="Times New Roman" w:cs="Times New Roman"/>
          <w:sz w:val="32"/>
          <w:szCs w:val="32"/>
        </w:rPr>
        <w:t>Research Question</w:t>
      </w:r>
    </w:p>
    <w:p w14:paraId="564035EB" w14:textId="56A67842" w:rsidR="002537A9" w:rsidRPr="00F16EC7" w:rsidRDefault="00E16F80"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Fake news is not</w:t>
      </w:r>
      <w:r w:rsidR="00B15BDE" w:rsidRPr="00F16EC7">
        <w:rPr>
          <w:rFonts w:ascii="Times New Roman" w:hAnsi="Times New Roman" w:cs="Times New Roman"/>
          <w:sz w:val="24"/>
          <w:szCs w:val="24"/>
        </w:rPr>
        <w:t xml:space="preserve"> </w:t>
      </w:r>
      <w:r w:rsidR="00A83926">
        <w:rPr>
          <w:rFonts w:ascii="Times New Roman" w:hAnsi="Times New Roman" w:cs="Times New Roman"/>
          <w:sz w:val="24"/>
          <w:szCs w:val="24"/>
        </w:rPr>
        <w:t>new</w:t>
      </w:r>
      <w:r w:rsidR="00220242" w:rsidRPr="00F16EC7">
        <w:rPr>
          <w:rFonts w:ascii="Times New Roman" w:hAnsi="Times New Roman" w:cs="Times New Roman"/>
          <w:sz w:val="24"/>
          <w:szCs w:val="24"/>
        </w:rPr>
        <w:t>,</w:t>
      </w:r>
      <w:r w:rsidR="00B15BDE" w:rsidRPr="00F16EC7">
        <w:rPr>
          <w:rFonts w:ascii="Times New Roman" w:hAnsi="Times New Roman" w:cs="Times New Roman"/>
          <w:sz w:val="24"/>
          <w:szCs w:val="24"/>
        </w:rPr>
        <w:t xml:space="preserve"> but it has become popular in the last 8 years. How can we easily identify </w:t>
      </w:r>
      <w:r w:rsidR="00220242" w:rsidRPr="00F16EC7">
        <w:rPr>
          <w:rFonts w:ascii="Times New Roman" w:hAnsi="Times New Roman" w:cs="Times New Roman"/>
          <w:sz w:val="24"/>
          <w:szCs w:val="24"/>
        </w:rPr>
        <w:t>whether what we read</w:t>
      </w:r>
      <w:r w:rsidR="00B15BDE" w:rsidRPr="00F16EC7">
        <w:rPr>
          <w:rFonts w:ascii="Times New Roman" w:hAnsi="Times New Roman" w:cs="Times New Roman"/>
          <w:sz w:val="24"/>
          <w:szCs w:val="24"/>
        </w:rPr>
        <w:t xml:space="preserve"> is real or fake news?</w:t>
      </w:r>
      <w:r w:rsidR="00E44A31" w:rsidRPr="00F16EC7">
        <w:rPr>
          <w:rFonts w:ascii="Times New Roman" w:hAnsi="Times New Roman" w:cs="Times New Roman"/>
          <w:sz w:val="24"/>
          <w:szCs w:val="24"/>
        </w:rPr>
        <w:t xml:space="preserve"> </w:t>
      </w:r>
      <w:r w:rsidR="00B15BDE" w:rsidRPr="00F16EC7">
        <w:rPr>
          <w:rFonts w:ascii="Times New Roman" w:hAnsi="Times New Roman" w:cs="Times New Roman"/>
          <w:sz w:val="24"/>
          <w:szCs w:val="24"/>
        </w:rPr>
        <w:t>I</w:t>
      </w:r>
      <w:r w:rsidR="00E44A31" w:rsidRPr="00F16EC7">
        <w:rPr>
          <w:rFonts w:ascii="Times New Roman" w:hAnsi="Times New Roman" w:cs="Times New Roman"/>
          <w:sz w:val="24"/>
          <w:szCs w:val="24"/>
        </w:rPr>
        <w:t>f we can</w:t>
      </w:r>
      <w:r w:rsidR="00B15BDE" w:rsidRPr="00F16EC7">
        <w:rPr>
          <w:rFonts w:ascii="Times New Roman" w:hAnsi="Times New Roman" w:cs="Times New Roman"/>
          <w:sz w:val="24"/>
          <w:szCs w:val="24"/>
        </w:rPr>
        <w:t xml:space="preserve"> identify misleading news</w:t>
      </w:r>
      <w:r w:rsidR="00E44A31" w:rsidRPr="00F16EC7">
        <w:rPr>
          <w:rFonts w:ascii="Times New Roman" w:hAnsi="Times New Roman" w:cs="Times New Roman"/>
          <w:sz w:val="24"/>
          <w:szCs w:val="24"/>
        </w:rPr>
        <w:t xml:space="preserve">, what can we do about it? </w:t>
      </w:r>
      <w:r w:rsidR="00220242" w:rsidRPr="00F16EC7">
        <w:rPr>
          <w:rFonts w:ascii="Times New Roman" w:hAnsi="Times New Roman" w:cs="Times New Roman"/>
          <w:sz w:val="24"/>
          <w:szCs w:val="24"/>
        </w:rPr>
        <w:t>How can the publication of fake information be prevented</w:t>
      </w:r>
      <w:r w:rsidR="00E44A31" w:rsidRPr="00F16EC7">
        <w:rPr>
          <w:rFonts w:ascii="Times New Roman" w:hAnsi="Times New Roman" w:cs="Times New Roman"/>
          <w:sz w:val="24"/>
          <w:szCs w:val="24"/>
        </w:rPr>
        <w:t xml:space="preserve">? </w:t>
      </w:r>
      <w:r w:rsidR="00220242" w:rsidRPr="00F16EC7">
        <w:rPr>
          <w:rFonts w:ascii="Times New Roman" w:hAnsi="Times New Roman" w:cs="Times New Roman"/>
          <w:sz w:val="24"/>
          <w:szCs w:val="24"/>
        </w:rPr>
        <w:t xml:space="preserve">Is it possible to classify </w:t>
      </w:r>
      <w:r w:rsidR="002537A9" w:rsidRPr="00F16EC7">
        <w:rPr>
          <w:rFonts w:ascii="Times New Roman" w:hAnsi="Times New Roman" w:cs="Times New Roman"/>
          <w:sz w:val="24"/>
          <w:szCs w:val="24"/>
        </w:rPr>
        <w:t xml:space="preserve">articles as Real News vs Fake News and how accurate </w:t>
      </w:r>
      <w:r w:rsidR="00220242" w:rsidRPr="00F16EC7">
        <w:rPr>
          <w:rFonts w:ascii="Times New Roman" w:hAnsi="Times New Roman" w:cs="Times New Roman"/>
          <w:sz w:val="24"/>
          <w:szCs w:val="24"/>
        </w:rPr>
        <w:t xml:space="preserve">is the classification </w:t>
      </w:r>
      <w:r w:rsidR="002537A9" w:rsidRPr="00F16EC7">
        <w:rPr>
          <w:rFonts w:ascii="Times New Roman" w:hAnsi="Times New Roman" w:cs="Times New Roman"/>
          <w:sz w:val="24"/>
          <w:szCs w:val="24"/>
        </w:rPr>
        <w:t xml:space="preserve">without </w:t>
      </w:r>
      <w:r w:rsidR="00220242" w:rsidRPr="00F16EC7">
        <w:rPr>
          <w:rFonts w:ascii="Times New Roman" w:hAnsi="Times New Roman" w:cs="Times New Roman"/>
          <w:sz w:val="24"/>
          <w:szCs w:val="24"/>
        </w:rPr>
        <w:t>using</w:t>
      </w:r>
      <w:r w:rsidR="002537A9" w:rsidRPr="00F16EC7">
        <w:rPr>
          <w:rFonts w:ascii="Times New Roman" w:hAnsi="Times New Roman" w:cs="Times New Roman"/>
          <w:sz w:val="24"/>
          <w:szCs w:val="24"/>
        </w:rPr>
        <w:t xml:space="preserve"> a fact checker?</w:t>
      </w:r>
      <w:r w:rsidR="00BB716F" w:rsidRPr="00F16EC7">
        <w:rPr>
          <w:rFonts w:ascii="Times New Roman" w:hAnsi="Times New Roman" w:cs="Times New Roman"/>
          <w:sz w:val="24"/>
          <w:szCs w:val="24"/>
        </w:rPr>
        <w:t xml:space="preserve"> For this project</w:t>
      </w:r>
      <w:r w:rsidR="00220242" w:rsidRPr="00F16EC7">
        <w:rPr>
          <w:rFonts w:ascii="Times New Roman" w:hAnsi="Times New Roman" w:cs="Times New Roman"/>
          <w:sz w:val="24"/>
          <w:szCs w:val="24"/>
        </w:rPr>
        <w:t>,</w:t>
      </w:r>
      <w:r w:rsidR="00BB716F" w:rsidRPr="00F16EC7">
        <w:rPr>
          <w:rFonts w:ascii="Times New Roman" w:hAnsi="Times New Roman" w:cs="Times New Roman"/>
          <w:sz w:val="24"/>
          <w:szCs w:val="24"/>
        </w:rPr>
        <w:t xml:space="preserve"> I </w:t>
      </w:r>
      <w:r w:rsidR="00CD1362" w:rsidRPr="00F16EC7">
        <w:rPr>
          <w:rFonts w:ascii="Times New Roman" w:hAnsi="Times New Roman" w:cs="Times New Roman"/>
          <w:sz w:val="24"/>
          <w:szCs w:val="24"/>
        </w:rPr>
        <w:t xml:space="preserve">analyzed </w:t>
      </w:r>
      <w:r w:rsidR="00BB716F" w:rsidRPr="00F16EC7">
        <w:rPr>
          <w:rFonts w:ascii="Times New Roman" w:hAnsi="Times New Roman" w:cs="Times New Roman"/>
          <w:sz w:val="24"/>
          <w:szCs w:val="24"/>
        </w:rPr>
        <w:t xml:space="preserve">news datasets to identify </w:t>
      </w:r>
      <w:r w:rsidR="00CD1362" w:rsidRPr="00F16EC7">
        <w:rPr>
          <w:rFonts w:ascii="Times New Roman" w:hAnsi="Times New Roman" w:cs="Times New Roman"/>
          <w:sz w:val="24"/>
          <w:szCs w:val="24"/>
        </w:rPr>
        <w:t>fake vs. real news articles.</w:t>
      </w:r>
      <w:r w:rsidR="00BB716F" w:rsidRPr="00F16EC7">
        <w:rPr>
          <w:rFonts w:ascii="Times New Roman" w:hAnsi="Times New Roman" w:cs="Times New Roman"/>
          <w:sz w:val="24"/>
          <w:szCs w:val="24"/>
        </w:rPr>
        <w:t xml:space="preserve"> People spend most of their time on the </w:t>
      </w:r>
      <w:r w:rsidR="00CD1362" w:rsidRPr="00F16EC7">
        <w:rPr>
          <w:rFonts w:ascii="Times New Roman" w:hAnsi="Times New Roman" w:cs="Times New Roman"/>
          <w:sz w:val="24"/>
          <w:szCs w:val="24"/>
        </w:rPr>
        <w:t>internet,</w:t>
      </w:r>
      <w:r w:rsidR="00BB716F" w:rsidRPr="00F16EC7">
        <w:rPr>
          <w:rFonts w:ascii="Times New Roman" w:hAnsi="Times New Roman" w:cs="Times New Roman"/>
          <w:sz w:val="24"/>
          <w:szCs w:val="24"/>
        </w:rPr>
        <w:t xml:space="preserve"> so we are </w:t>
      </w:r>
      <w:r w:rsidR="00A83926">
        <w:rPr>
          <w:rFonts w:ascii="Times New Roman" w:hAnsi="Times New Roman" w:cs="Times New Roman"/>
          <w:sz w:val="24"/>
          <w:szCs w:val="24"/>
        </w:rPr>
        <w:t>likelier</w:t>
      </w:r>
      <w:r w:rsidR="00BB716F" w:rsidRPr="00F16EC7">
        <w:rPr>
          <w:rFonts w:ascii="Times New Roman" w:hAnsi="Times New Roman" w:cs="Times New Roman"/>
          <w:sz w:val="24"/>
          <w:szCs w:val="24"/>
        </w:rPr>
        <w:t xml:space="preserve"> to get our news from online articles </w:t>
      </w:r>
      <w:r w:rsidR="00A83926">
        <w:rPr>
          <w:rFonts w:ascii="Times New Roman" w:hAnsi="Times New Roman" w:cs="Times New Roman"/>
          <w:sz w:val="24"/>
          <w:szCs w:val="24"/>
        </w:rPr>
        <w:t>than</w:t>
      </w:r>
      <w:r w:rsidR="00BB716F" w:rsidRPr="00F16EC7">
        <w:rPr>
          <w:rFonts w:ascii="Times New Roman" w:hAnsi="Times New Roman" w:cs="Times New Roman"/>
          <w:sz w:val="24"/>
          <w:szCs w:val="24"/>
        </w:rPr>
        <w:t xml:space="preserve"> television. Information is spread quickly and easily through social media but how can we tell if the information we are reading is accurate? Is there a way to flag an article as misinformation? What are the consequences of an article being misrepresented as true? For this paper</w:t>
      </w:r>
      <w:r w:rsidR="00CD1362" w:rsidRPr="00F16EC7">
        <w:rPr>
          <w:rFonts w:ascii="Times New Roman" w:hAnsi="Times New Roman" w:cs="Times New Roman"/>
          <w:sz w:val="24"/>
          <w:szCs w:val="24"/>
        </w:rPr>
        <w:t>,</w:t>
      </w:r>
      <w:r w:rsidR="00BB716F" w:rsidRPr="00F16EC7">
        <w:rPr>
          <w:rFonts w:ascii="Times New Roman" w:hAnsi="Times New Roman" w:cs="Times New Roman"/>
          <w:sz w:val="24"/>
          <w:szCs w:val="24"/>
        </w:rPr>
        <w:t xml:space="preserve"> I will use the term Fake News in reference to articles suspected to be misinformation and Real News in reference to articles with </w:t>
      </w:r>
      <w:r w:rsidR="00CD1362" w:rsidRPr="00F16EC7">
        <w:rPr>
          <w:rFonts w:ascii="Times New Roman" w:hAnsi="Times New Roman" w:cs="Times New Roman"/>
          <w:sz w:val="24"/>
          <w:szCs w:val="24"/>
        </w:rPr>
        <w:t>facts</w:t>
      </w:r>
      <w:r w:rsidR="00BB716F" w:rsidRPr="00F16EC7">
        <w:rPr>
          <w:rFonts w:ascii="Times New Roman" w:hAnsi="Times New Roman" w:cs="Times New Roman"/>
          <w:sz w:val="24"/>
          <w:szCs w:val="24"/>
        </w:rPr>
        <w:t xml:space="preserve">.    </w:t>
      </w:r>
    </w:p>
    <w:p w14:paraId="49568AE2" w14:textId="233248F0" w:rsidR="002537A9" w:rsidRPr="00F16EC7" w:rsidRDefault="00E52D02"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I plan to build a model </w:t>
      </w:r>
      <w:r w:rsidR="00CD1362" w:rsidRPr="00F16EC7">
        <w:rPr>
          <w:rFonts w:ascii="Times New Roman" w:hAnsi="Times New Roman" w:cs="Times New Roman"/>
          <w:sz w:val="24"/>
          <w:szCs w:val="24"/>
        </w:rPr>
        <w:t>to</w:t>
      </w:r>
      <w:r w:rsidRPr="00F16EC7">
        <w:rPr>
          <w:rFonts w:ascii="Times New Roman" w:hAnsi="Times New Roman" w:cs="Times New Roman"/>
          <w:sz w:val="24"/>
          <w:szCs w:val="24"/>
        </w:rPr>
        <w:t xml:space="preserve"> categorize the information as Real News or Fake News. The purpose of the model is not to check an article for factual accuracy but instead </w:t>
      </w:r>
      <w:r w:rsidR="00CD1362" w:rsidRPr="00F16EC7">
        <w:rPr>
          <w:rFonts w:ascii="Times New Roman" w:hAnsi="Times New Roman" w:cs="Times New Roman"/>
          <w:sz w:val="24"/>
          <w:szCs w:val="24"/>
        </w:rPr>
        <w:t xml:space="preserve">to </w:t>
      </w:r>
      <w:r w:rsidRPr="00F16EC7">
        <w:rPr>
          <w:rFonts w:ascii="Times New Roman" w:hAnsi="Times New Roman" w:cs="Times New Roman"/>
          <w:sz w:val="24"/>
          <w:szCs w:val="24"/>
        </w:rPr>
        <w:t xml:space="preserve">flag an article as possible misinformation or Fake News. This flag can help the reader </w:t>
      </w:r>
      <w:r w:rsidR="00A83926">
        <w:rPr>
          <w:rFonts w:ascii="Times New Roman" w:hAnsi="Times New Roman" w:cs="Times New Roman"/>
          <w:sz w:val="24"/>
          <w:szCs w:val="24"/>
        </w:rPr>
        <w:t xml:space="preserve">make an informed decision about </w:t>
      </w:r>
      <w:r w:rsidR="00A83926">
        <w:rPr>
          <w:rFonts w:ascii="Times New Roman" w:hAnsi="Times New Roman" w:cs="Times New Roman"/>
          <w:sz w:val="24"/>
          <w:szCs w:val="24"/>
        </w:rPr>
        <w:lastRenderedPageBreak/>
        <w:t>what they are</w:t>
      </w:r>
      <w:r w:rsidRPr="00F16EC7">
        <w:rPr>
          <w:rFonts w:ascii="Times New Roman" w:hAnsi="Times New Roman" w:cs="Times New Roman"/>
          <w:sz w:val="24"/>
          <w:szCs w:val="24"/>
        </w:rPr>
        <w:t xml:space="preserve"> reading. </w:t>
      </w:r>
      <w:r w:rsidR="00A83926">
        <w:rPr>
          <w:rFonts w:ascii="Times New Roman" w:hAnsi="Times New Roman" w:cs="Times New Roman"/>
          <w:sz w:val="24"/>
          <w:szCs w:val="24"/>
        </w:rPr>
        <w:t xml:space="preserve">We will use </w:t>
      </w:r>
      <w:r w:rsidRPr="00F16EC7">
        <w:rPr>
          <w:rFonts w:ascii="Times New Roman" w:hAnsi="Times New Roman" w:cs="Times New Roman"/>
          <w:sz w:val="24"/>
          <w:szCs w:val="24"/>
        </w:rPr>
        <w:t xml:space="preserve">public article datasets found on Kaggle that are assumed to be "Real News" to determine accuracy.  </w:t>
      </w:r>
    </w:p>
    <w:p w14:paraId="181ADA3E" w14:textId="77777777" w:rsidR="002537A9" w:rsidRPr="00F16EC7" w:rsidRDefault="002537A9" w:rsidP="00174BB8">
      <w:pPr>
        <w:spacing w:line="480" w:lineRule="auto"/>
        <w:rPr>
          <w:rFonts w:ascii="Times New Roman" w:hAnsi="Times New Roman" w:cs="Times New Roman"/>
          <w:sz w:val="32"/>
          <w:szCs w:val="32"/>
        </w:rPr>
      </w:pPr>
      <w:r w:rsidRPr="00F16EC7">
        <w:rPr>
          <w:rFonts w:ascii="Times New Roman" w:hAnsi="Times New Roman" w:cs="Times New Roman"/>
          <w:sz w:val="32"/>
          <w:szCs w:val="32"/>
        </w:rPr>
        <w:t>Data and Variables</w:t>
      </w:r>
    </w:p>
    <w:p w14:paraId="6CF48600" w14:textId="6CE8F1B0" w:rsidR="006278A0" w:rsidRPr="00F16EC7" w:rsidRDefault="007D110A" w:rsidP="00174BB8">
      <w:pPr>
        <w:spacing w:line="480" w:lineRule="auto"/>
        <w:rPr>
          <w:ins w:id="6" w:author="Leticia Cancel" w:date="2023-05-10T20:07:00Z"/>
          <w:rFonts w:ascii="Times New Roman" w:hAnsi="Times New Roman" w:cs="Times New Roman"/>
          <w:sz w:val="24"/>
          <w:szCs w:val="24"/>
        </w:rPr>
      </w:pPr>
      <w:ins w:id="7" w:author="Leticia Cancel" w:date="2023-05-10T18:54:00Z">
        <w:r w:rsidRPr="00F16EC7">
          <w:rPr>
            <w:rFonts w:ascii="Times New Roman" w:hAnsi="Times New Roman" w:cs="Times New Roman"/>
            <w:sz w:val="24"/>
            <w:szCs w:val="24"/>
          </w:rPr>
          <w:t xml:space="preserve">Data collection for this </w:t>
        </w:r>
      </w:ins>
      <w:ins w:id="8" w:author="Leticia Cancel" w:date="2023-05-10T18:55:00Z">
        <w:r w:rsidRPr="00F16EC7">
          <w:rPr>
            <w:rFonts w:ascii="Times New Roman" w:hAnsi="Times New Roman" w:cs="Times New Roman"/>
            <w:sz w:val="24"/>
            <w:szCs w:val="24"/>
          </w:rPr>
          <w:t xml:space="preserve">topic is challenging </w:t>
        </w:r>
      </w:ins>
      <w:r w:rsidR="00521676" w:rsidRPr="00F16EC7">
        <w:rPr>
          <w:rFonts w:ascii="Times New Roman" w:hAnsi="Times New Roman" w:cs="Times New Roman"/>
          <w:sz w:val="24"/>
          <w:szCs w:val="24"/>
        </w:rPr>
        <w:t>because</w:t>
      </w:r>
      <w:ins w:id="9" w:author="Leticia Cancel" w:date="2023-05-10T18:55:00Z">
        <w:r w:rsidRPr="00F16EC7">
          <w:rPr>
            <w:rFonts w:ascii="Times New Roman" w:hAnsi="Times New Roman" w:cs="Times New Roman"/>
            <w:sz w:val="24"/>
            <w:szCs w:val="24"/>
          </w:rPr>
          <w:t xml:space="preserve"> you </w:t>
        </w:r>
      </w:ins>
      <w:r w:rsidR="00521676" w:rsidRPr="00F16EC7">
        <w:rPr>
          <w:rFonts w:ascii="Times New Roman" w:hAnsi="Times New Roman" w:cs="Times New Roman"/>
          <w:sz w:val="24"/>
          <w:szCs w:val="24"/>
        </w:rPr>
        <w:t>have to</w:t>
      </w:r>
      <w:ins w:id="10" w:author="Leticia Cancel" w:date="2023-05-10T18:55:00Z">
        <w:r w:rsidRPr="00F16EC7">
          <w:rPr>
            <w:rFonts w:ascii="Times New Roman" w:hAnsi="Times New Roman" w:cs="Times New Roman"/>
            <w:sz w:val="24"/>
            <w:szCs w:val="24"/>
          </w:rPr>
          <w:t xml:space="preserve"> rely on someone else to identify and flag fake news for you and trust that their </w:t>
        </w:r>
      </w:ins>
      <w:r w:rsidR="00A83926">
        <w:rPr>
          <w:rFonts w:ascii="Times New Roman" w:hAnsi="Times New Roman" w:cs="Times New Roman"/>
          <w:sz w:val="24"/>
          <w:szCs w:val="24"/>
        </w:rPr>
        <w:t>judgment</w:t>
      </w:r>
      <w:ins w:id="11" w:author="Leticia Cancel" w:date="2023-05-10T18:55:00Z">
        <w:r w:rsidRPr="00F16EC7">
          <w:rPr>
            <w:rFonts w:ascii="Times New Roman" w:hAnsi="Times New Roman" w:cs="Times New Roman"/>
            <w:sz w:val="24"/>
            <w:szCs w:val="24"/>
          </w:rPr>
          <w:t xml:space="preserve"> is correct</w:t>
        </w:r>
      </w:ins>
      <w:ins w:id="12" w:author="Leticia Cancel" w:date="2023-05-10T18:56:00Z">
        <w:r w:rsidRPr="00F16EC7">
          <w:rPr>
            <w:rFonts w:ascii="Times New Roman" w:hAnsi="Times New Roman" w:cs="Times New Roman"/>
            <w:sz w:val="24"/>
            <w:szCs w:val="24"/>
          </w:rPr>
          <w:t xml:space="preserve">. </w:t>
        </w:r>
      </w:ins>
      <w:r w:rsidR="002537A9" w:rsidRPr="00F16EC7">
        <w:rPr>
          <w:rFonts w:ascii="Times New Roman" w:hAnsi="Times New Roman" w:cs="Times New Roman"/>
          <w:sz w:val="24"/>
          <w:szCs w:val="24"/>
        </w:rPr>
        <w:t>The</w:t>
      </w:r>
      <w:ins w:id="13" w:author="Leticia Cancel" w:date="2023-05-10T18:58:00Z">
        <w:r w:rsidRPr="00F16EC7">
          <w:rPr>
            <w:rFonts w:ascii="Times New Roman" w:hAnsi="Times New Roman" w:cs="Times New Roman"/>
            <w:sz w:val="24"/>
            <w:szCs w:val="24"/>
          </w:rPr>
          <w:t xml:space="preserve"> main</w:t>
        </w:r>
      </w:ins>
      <w:r w:rsidR="00872C57" w:rsidRPr="00F16EC7">
        <w:rPr>
          <w:rFonts w:ascii="Times New Roman" w:hAnsi="Times New Roman" w:cs="Times New Roman"/>
          <w:sz w:val="24"/>
          <w:szCs w:val="24"/>
        </w:rPr>
        <w:t xml:space="preserve"> data source for this project will come from Kaggle. The Fake.csv and True.csv file</w:t>
      </w:r>
      <w:r w:rsidR="00CC66D0">
        <w:rPr>
          <w:rFonts w:ascii="Times New Roman" w:hAnsi="Times New Roman" w:cs="Times New Roman"/>
          <w:sz w:val="24"/>
          <w:szCs w:val="24"/>
        </w:rPr>
        <w:t>s</w:t>
      </w:r>
      <w:r w:rsidR="00872C57" w:rsidRPr="00F16EC7">
        <w:rPr>
          <w:rFonts w:ascii="Times New Roman" w:hAnsi="Times New Roman" w:cs="Times New Roman"/>
          <w:sz w:val="24"/>
          <w:szCs w:val="24"/>
        </w:rPr>
        <w:t xml:space="preserve"> are datasets of news articles that have been identified as misinformation through </w:t>
      </w:r>
      <w:r w:rsidR="00521676" w:rsidRPr="00F16EC7">
        <w:rPr>
          <w:rFonts w:ascii="Times New Roman" w:hAnsi="Times New Roman" w:cs="Times New Roman"/>
          <w:sz w:val="24"/>
          <w:szCs w:val="24"/>
        </w:rPr>
        <w:t>fact-check</w:t>
      </w:r>
      <w:r w:rsidR="00872C57" w:rsidRPr="00F16EC7">
        <w:rPr>
          <w:rFonts w:ascii="Times New Roman" w:hAnsi="Times New Roman" w:cs="Times New Roman"/>
          <w:sz w:val="24"/>
          <w:szCs w:val="24"/>
        </w:rPr>
        <w:t xml:space="preserve"> research and a set of articles that have been verified as truthful.</w:t>
      </w:r>
      <w:ins w:id="14" w:author="Leticia Cancel" w:date="2023-05-10T19:05:00Z">
        <w:r w:rsidR="00D76B2F" w:rsidRPr="00F16EC7">
          <w:rPr>
            <w:rFonts w:ascii="Times New Roman" w:hAnsi="Times New Roman" w:cs="Times New Roman"/>
            <w:sz w:val="24"/>
            <w:szCs w:val="24"/>
          </w:rPr>
          <w:t xml:space="preserve"> </w:t>
        </w:r>
      </w:ins>
      <w:r w:rsidR="00872C57" w:rsidRPr="00F16EC7">
        <w:rPr>
          <w:rFonts w:ascii="Times New Roman" w:hAnsi="Times New Roman" w:cs="Times New Roman"/>
          <w:sz w:val="24"/>
          <w:szCs w:val="24"/>
        </w:rPr>
        <w:t xml:space="preserve"> </w:t>
      </w:r>
      <w:ins w:id="15" w:author="Leticia Cancel" w:date="2023-05-10T19:20:00Z">
        <w:r w:rsidR="00872AE6" w:rsidRPr="00F16EC7">
          <w:rPr>
            <w:rFonts w:ascii="Times New Roman" w:hAnsi="Times New Roman" w:cs="Times New Roman"/>
            <w:sz w:val="24"/>
            <w:szCs w:val="24"/>
          </w:rPr>
          <w:t xml:space="preserve">The articles are a bit </w:t>
        </w:r>
      </w:ins>
      <w:r w:rsidR="00CC66D0" w:rsidRPr="00F16EC7">
        <w:rPr>
          <w:rFonts w:ascii="Times New Roman" w:hAnsi="Times New Roman" w:cs="Times New Roman"/>
          <w:sz w:val="24"/>
          <w:szCs w:val="24"/>
        </w:rPr>
        <w:t>old,</w:t>
      </w:r>
      <w:ins w:id="16" w:author="Leticia Cancel" w:date="2023-05-10T19:20:00Z">
        <w:r w:rsidR="00872AE6" w:rsidRPr="00F16EC7">
          <w:rPr>
            <w:rFonts w:ascii="Times New Roman" w:hAnsi="Times New Roman" w:cs="Times New Roman"/>
            <w:sz w:val="24"/>
            <w:szCs w:val="24"/>
          </w:rPr>
          <w:t xml:space="preserve"> and</w:t>
        </w:r>
      </w:ins>
      <w:r w:rsidR="00521676" w:rsidRPr="00F16EC7">
        <w:rPr>
          <w:rFonts w:ascii="Times New Roman" w:hAnsi="Times New Roman" w:cs="Times New Roman"/>
          <w:sz w:val="24"/>
          <w:szCs w:val="24"/>
        </w:rPr>
        <w:t xml:space="preserve"> the publication dates</w:t>
      </w:r>
      <w:ins w:id="17" w:author="Leticia Cancel" w:date="2023-05-10T19:20:00Z">
        <w:r w:rsidR="00872AE6" w:rsidRPr="00F16EC7">
          <w:rPr>
            <w:rFonts w:ascii="Times New Roman" w:hAnsi="Times New Roman" w:cs="Times New Roman"/>
            <w:sz w:val="24"/>
            <w:szCs w:val="24"/>
          </w:rPr>
          <w:t xml:space="preserve"> range from 2015 – 2018 so I searched for </w:t>
        </w:r>
      </w:ins>
      <w:r w:rsidR="00521676" w:rsidRPr="00F16EC7">
        <w:rPr>
          <w:rFonts w:ascii="Times New Roman" w:hAnsi="Times New Roman" w:cs="Times New Roman"/>
          <w:sz w:val="24"/>
          <w:szCs w:val="24"/>
        </w:rPr>
        <w:t>another</w:t>
      </w:r>
      <w:ins w:id="18" w:author="Leticia Cancel" w:date="2023-05-10T19:20:00Z">
        <w:r w:rsidR="00872AE6" w:rsidRPr="00F16EC7">
          <w:rPr>
            <w:rFonts w:ascii="Times New Roman" w:hAnsi="Times New Roman" w:cs="Times New Roman"/>
            <w:sz w:val="24"/>
            <w:szCs w:val="24"/>
          </w:rPr>
          <w:t xml:space="preserve"> dataset with more recent articles. The </w:t>
        </w:r>
      </w:ins>
      <w:ins w:id="19" w:author="Leticia Cancel" w:date="2023-05-10T19:21:00Z">
        <w:r w:rsidR="00872AE6" w:rsidRPr="00F16EC7">
          <w:rPr>
            <w:rFonts w:ascii="Times New Roman" w:hAnsi="Times New Roman" w:cs="Times New Roman"/>
            <w:sz w:val="24"/>
            <w:szCs w:val="24"/>
          </w:rPr>
          <w:t xml:space="preserve">New York Post </w:t>
        </w:r>
      </w:ins>
      <w:r w:rsidR="00521676" w:rsidRPr="00F16EC7">
        <w:rPr>
          <w:rFonts w:ascii="Times New Roman" w:hAnsi="Times New Roman" w:cs="Times New Roman"/>
          <w:sz w:val="24"/>
          <w:szCs w:val="24"/>
        </w:rPr>
        <w:t xml:space="preserve">has a section on </w:t>
      </w:r>
      <w:r w:rsidR="003E1CF9" w:rsidRPr="00F16EC7">
        <w:rPr>
          <w:rFonts w:ascii="Times New Roman" w:hAnsi="Times New Roman" w:cs="Times New Roman"/>
          <w:sz w:val="24"/>
          <w:szCs w:val="24"/>
        </w:rPr>
        <w:t>its</w:t>
      </w:r>
      <w:r w:rsidR="00521676" w:rsidRPr="00F16EC7">
        <w:rPr>
          <w:rFonts w:ascii="Times New Roman" w:hAnsi="Times New Roman" w:cs="Times New Roman"/>
          <w:sz w:val="24"/>
          <w:szCs w:val="24"/>
        </w:rPr>
        <w:t xml:space="preserve"> website </w:t>
      </w:r>
      <w:r w:rsidR="003E1CF9" w:rsidRPr="00F16EC7">
        <w:rPr>
          <w:rFonts w:ascii="Times New Roman" w:hAnsi="Times New Roman" w:cs="Times New Roman"/>
          <w:sz w:val="24"/>
          <w:szCs w:val="24"/>
        </w:rPr>
        <w:t>identifying</w:t>
      </w:r>
      <w:r w:rsidR="00521676" w:rsidRPr="00F16EC7">
        <w:rPr>
          <w:rFonts w:ascii="Times New Roman" w:hAnsi="Times New Roman" w:cs="Times New Roman"/>
          <w:sz w:val="24"/>
          <w:szCs w:val="24"/>
        </w:rPr>
        <w:t xml:space="preserve"> fake news stories.</w:t>
      </w:r>
      <w:ins w:id="20" w:author="Leticia Cancel" w:date="2023-05-10T19:50:00Z">
        <w:r w:rsidR="00717EE2" w:rsidRPr="00F16EC7">
          <w:rPr>
            <w:rFonts w:ascii="Times New Roman" w:hAnsi="Times New Roman" w:cs="Times New Roman"/>
            <w:sz w:val="24"/>
            <w:szCs w:val="24"/>
          </w:rPr>
          <w:t xml:space="preserve"> </w:t>
        </w:r>
      </w:ins>
      <w:r w:rsidR="003E1CF9" w:rsidRPr="00F16EC7">
        <w:rPr>
          <w:rFonts w:ascii="Times New Roman" w:hAnsi="Times New Roman" w:cs="Times New Roman"/>
          <w:sz w:val="24"/>
          <w:szCs w:val="24"/>
        </w:rPr>
        <w:t>The</w:t>
      </w:r>
      <w:ins w:id="21" w:author="Leticia Cancel" w:date="2023-05-10T19:50:00Z">
        <w:r w:rsidR="00717EE2" w:rsidRPr="00F16EC7">
          <w:rPr>
            <w:rFonts w:ascii="Times New Roman" w:hAnsi="Times New Roman" w:cs="Times New Roman"/>
            <w:sz w:val="24"/>
            <w:szCs w:val="24"/>
          </w:rPr>
          <w:t xml:space="preserve"> </w:t>
        </w:r>
      </w:ins>
      <w:ins w:id="22" w:author="Leticia Cancel" w:date="2023-05-10T19:51:00Z">
        <w:r w:rsidR="00717EE2" w:rsidRPr="00F16EC7">
          <w:rPr>
            <w:rFonts w:ascii="Times New Roman" w:hAnsi="Times New Roman" w:cs="Times New Roman"/>
            <w:sz w:val="24"/>
            <w:szCs w:val="24"/>
          </w:rPr>
          <w:t xml:space="preserve">New York Post articles are technically not Fake News </w:t>
        </w:r>
      </w:ins>
      <w:r w:rsidR="003E1CF9" w:rsidRPr="00F16EC7">
        <w:rPr>
          <w:rFonts w:ascii="Times New Roman" w:hAnsi="Times New Roman" w:cs="Times New Roman"/>
          <w:sz w:val="24"/>
          <w:szCs w:val="24"/>
        </w:rPr>
        <w:t xml:space="preserve">since it is </w:t>
      </w:r>
      <w:ins w:id="23" w:author="Leticia Cancel" w:date="2023-05-10T19:52:00Z">
        <w:r w:rsidR="00717EE2" w:rsidRPr="00F16EC7">
          <w:rPr>
            <w:rFonts w:ascii="Times New Roman" w:hAnsi="Times New Roman" w:cs="Times New Roman"/>
            <w:sz w:val="24"/>
            <w:szCs w:val="24"/>
          </w:rPr>
          <w:t>not attempting to present misinformation</w:t>
        </w:r>
      </w:ins>
      <w:r w:rsidR="003E1CF9" w:rsidRPr="00F16EC7">
        <w:rPr>
          <w:rFonts w:ascii="Times New Roman" w:hAnsi="Times New Roman" w:cs="Times New Roman"/>
          <w:sz w:val="24"/>
          <w:szCs w:val="24"/>
        </w:rPr>
        <w:t xml:space="preserve"> but instead</w:t>
      </w:r>
      <w:ins w:id="24" w:author="Leticia Cancel" w:date="2023-05-10T19:52:00Z">
        <w:r w:rsidR="00717EE2" w:rsidRPr="00F16EC7">
          <w:rPr>
            <w:rFonts w:ascii="Times New Roman" w:hAnsi="Times New Roman" w:cs="Times New Roman"/>
            <w:sz w:val="24"/>
            <w:szCs w:val="24"/>
          </w:rPr>
          <w:t xml:space="preserve"> </w:t>
        </w:r>
      </w:ins>
      <w:r w:rsidR="003E1CF9" w:rsidRPr="00F16EC7">
        <w:rPr>
          <w:rFonts w:ascii="Times New Roman" w:hAnsi="Times New Roman" w:cs="Times New Roman"/>
          <w:sz w:val="24"/>
          <w:szCs w:val="24"/>
        </w:rPr>
        <w:t>highlight</w:t>
      </w:r>
      <w:ins w:id="25" w:author="Leticia Cancel" w:date="2023-05-10T19:52:00Z">
        <w:r w:rsidR="00717EE2" w:rsidRPr="00F16EC7">
          <w:rPr>
            <w:rFonts w:ascii="Times New Roman" w:hAnsi="Times New Roman" w:cs="Times New Roman"/>
            <w:sz w:val="24"/>
            <w:szCs w:val="24"/>
          </w:rPr>
          <w:t xml:space="preserve"> </w:t>
        </w:r>
      </w:ins>
      <w:ins w:id="26" w:author="Leticia Cancel" w:date="2023-05-10T19:51:00Z">
        <w:r w:rsidR="00717EE2" w:rsidRPr="00F16EC7">
          <w:rPr>
            <w:rFonts w:ascii="Times New Roman" w:hAnsi="Times New Roman" w:cs="Times New Roman"/>
            <w:sz w:val="24"/>
            <w:szCs w:val="24"/>
          </w:rPr>
          <w:t xml:space="preserve">stories that </w:t>
        </w:r>
      </w:ins>
      <w:r w:rsidR="003E1CF9" w:rsidRPr="00F16EC7">
        <w:rPr>
          <w:rFonts w:ascii="Times New Roman" w:hAnsi="Times New Roman" w:cs="Times New Roman"/>
          <w:sz w:val="24"/>
          <w:szCs w:val="24"/>
        </w:rPr>
        <w:t xml:space="preserve">are </w:t>
      </w:r>
      <w:ins w:id="27" w:author="Leticia Cancel" w:date="2023-05-10T19:51:00Z">
        <w:r w:rsidR="00717EE2" w:rsidRPr="00F16EC7">
          <w:rPr>
            <w:rFonts w:ascii="Times New Roman" w:hAnsi="Times New Roman" w:cs="Times New Roman"/>
            <w:sz w:val="24"/>
            <w:szCs w:val="24"/>
          </w:rPr>
          <w:t>know</w:t>
        </w:r>
      </w:ins>
      <w:r w:rsidR="003E1CF9" w:rsidRPr="00F16EC7">
        <w:rPr>
          <w:rFonts w:ascii="Times New Roman" w:hAnsi="Times New Roman" w:cs="Times New Roman"/>
          <w:sz w:val="24"/>
          <w:szCs w:val="24"/>
        </w:rPr>
        <w:t>n</w:t>
      </w:r>
      <w:ins w:id="28" w:author="Leticia Cancel" w:date="2023-05-10T19:51:00Z">
        <w:r w:rsidR="00717EE2" w:rsidRPr="00F16EC7">
          <w:rPr>
            <w:rFonts w:ascii="Times New Roman" w:hAnsi="Times New Roman" w:cs="Times New Roman"/>
            <w:sz w:val="24"/>
            <w:szCs w:val="24"/>
          </w:rPr>
          <w:t xml:space="preserve"> to be</w:t>
        </w:r>
      </w:ins>
      <w:ins w:id="29" w:author="Leticia Cancel" w:date="2023-05-10T19:52:00Z">
        <w:r w:rsidR="00717EE2" w:rsidRPr="00F16EC7">
          <w:rPr>
            <w:rFonts w:ascii="Times New Roman" w:hAnsi="Times New Roman" w:cs="Times New Roman"/>
            <w:sz w:val="24"/>
            <w:szCs w:val="24"/>
          </w:rPr>
          <w:t xml:space="preserve"> rumors. </w:t>
        </w:r>
      </w:ins>
      <w:ins w:id="30" w:author="Leticia Cancel" w:date="2023-05-10T20:02:00Z">
        <w:r w:rsidR="006278A0" w:rsidRPr="00F16EC7">
          <w:rPr>
            <w:rFonts w:ascii="Times New Roman" w:hAnsi="Times New Roman" w:cs="Times New Roman"/>
            <w:sz w:val="24"/>
            <w:szCs w:val="24"/>
          </w:rPr>
          <w:t>The articles are more recent and are from 2018 – 2023</w:t>
        </w:r>
      </w:ins>
      <w:r w:rsidR="00CC66D0">
        <w:rPr>
          <w:rFonts w:ascii="Times New Roman" w:hAnsi="Times New Roman" w:cs="Times New Roman"/>
          <w:sz w:val="24"/>
          <w:szCs w:val="24"/>
        </w:rPr>
        <w:t xml:space="preserve"> so it is still useful for this project</w:t>
      </w:r>
      <w:ins w:id="31" w:author="Leticia Cancel" w:date="2023-05-10T20:02:00Z">
        <w:r w:rsidR="006278A0" w:rsidRPr="00F16EC7">
          <w:rPr>
            <w:rFonts w:ascii="Times New Roman" w:hAnsi="Times New Roman" w:cs="Times New Roman"/>
            <w:sz w:val="24"/>
            <w:szCs w:val="24"/>
          </w:rPr>
          <w:t xml:space="preserve">. </w:t>
        </w:r>
      </w:ins>
      <w:r w:rsidR="003E1CF9" w:rsidRPr="00F16EC7">
        <w:rPr>
          <w:rFonts w:ascii="Times New Roman" w:hAnsi="Times New Roman" w:cs="Times New Roman"/>
          <w:sz w:val="24"/>
          <w:szCs w:val="24"/>
        </w:rPr>
        <w:t xml:space="preserve">This dataset can be used to understand better the type of topics used in fake news stories. </w:t>
      </w:r>
    </w:p>
    <w:p w14:paraId="593343B4" w14:textId="38FA66DF" w:rsidR="00954244" w:rsidRPr="00F16EC7" w:rsidRDefault="003E1CF9"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Each Kaggle</w:t>
      </w:r>
      <w:ins w:id="32" w:author="Leticia Cancel" w:date="2023-05-10T20:08:00Z">
        <w:r w:rsidR="006278A0" w:rsidRPr="00F16EC7">
          <w:rPr>
            <w:rFonts w:ascii="Times New Roman" w:hAnsi="Times New Roman" w:cs="Times New Roman"/>
            <w:sz w:val="24"/>
            <w:szCs w:val="24"/>
          </w:rPr>
          <w:t xml:space="preserve"> </w:t>
        </w:r>
      </w:ins>
      <w:r w:rsidR="00872C57" w:rsidRPr="00F16EC7">
        <w:rPr>
          <w:rFonts w:ascii="Times New Roman" w:hAnsi="Times New Roman" w:cs="Times New Roman"/>
          <w:sz w:val="24"/>
          <w:szCs w:val="24"/>
        </w:rPr>
        <w:t xml:space="preserve">file </w:t>
      </w:r>
      <w:r w:rsidRPr="00F16EC7">
        <w:rPr>
          <w:rFonts w:ascii="Times New Roman" w:hAnsi="Times New Roman" w:cs="Times New Roman"/>
          <w:sz w:val="24"/>
          <w:szCs w:val="24"/>
        </w:rPr>
        <w:t>has an</w:t>
      </w:r>
      <w:r w:rsidR="00872C57" w:rsidRPr="00F16EC7">
        <w:rPr>
          <w:rFonts w:ascii="Times New Roman" w:hAnsi="Times New Roman" w:cs="Times New Roman"/>
          <w:sz w:val="24"/>
          <w:szCs w:val="24"/>
        </w:rPr>
        <w:t xml:space="preserve"> </w:t>
      </w:r>
      <w:r w:rsidR="002537A9" w:rsidRPr="00F16EC7">
        <w:rPr>
          <w:rFonts w:ascii="Times New Roman" w:hAnsi="Times New Roman" w:cs="Times New Roman"/>
          <w:sz w:val="24"/>
          <w:szCs w:val="24"/>
        </w:rPr>
        <w:t>identical structure</w:t>
      </w:r>
      <w:r w:rsidR="00872C57" w:rsidRPr="00F16EC7">
        <w:rPr>
          <w:rFonts w:ascii="Times New Roman" w:hAnsi="Times New Roman" w:cs="Times New Roman"/>
          <w:sz w:val="24"/>
          <w:szCs w:val="24"/>
        </w:rPr>
        <w:t xml:space="preserve"> which will make the cleaning step simpler</w:t>
      </w:r>
      <w:r w:rsidR="002537A9" w:rsidRPr="00F16EC7">
        <w:rPr>
          <w:rFonts w:ascii="Times New Roman" w:hAnsi="Times New Roman" w:cs="Times New Roman"/>
          <w:sz w:val="24"/>
          <w:szCs w:val="24"/>
        </w:rPr>
        <w:t xml:space="preserve">. </w:t>
      </w:r>
      <w:r w:rsidR="009E35BC" w:rsidRPr="00F16EC7">
        <w:rPr>
          <w:rFonts w:ascii="Times New Roman" w:hAnsi="Times New Roman" w:cs="Times New Roman"/>
          <w:sz w:val="24"/>
          <w:szCs w:val="24"/>
        </w:rPr>
        <w:t>The Fake dataset contains 23,481</w:t>
      </w:r>
      <w:r w:rsidR="00954244" w:rsidRPr="00F16EC7">
        <w:rPr>
          <w:rFonts w:ascii="Times New Roman" w:hAnsi="Times New Roman" w:cs="Times New Roman"/>
          <w:sz w:val="24"/>
          <w:szCs w:val="24"/>
        </w:rPr>
        <w:t xml:space="preserve"> observations and </w:t>
      </w:r>
      <w:r w:rsidR="009E35BC" w:rsidRPr="00F16EC7">
        <w:rPr>
          <w:rFonts w:ascii="Times New Roman" w:hAnsi="Times New Roman" w:cs="Times New Roman"/>
          <w:sz w:val="24"/>
          <w:szCs w:val="24"/>
        </w:rPr>
        <w:t>the Real dataset contains 21,417</w:t>
      </w:r>
      <w:r w:rsidR="00954244" w:rsidRPr="00F16EC7">
        <w:rPr>
          <w:rFonts w:ascii="Times New Roman" w:hAnsi="Times New Roman" w:cs="Times New Roman"/>
          <w:sz w:val="24"/>
          <w:szCs w:val="24"/>
        </w:rPr>
        <w:t xml:space="preserve"> observations. Each also </w:t>
      </w:r>
      <w:r w:rsidRPr="00F16EC7">
        <w:rPr>
          <w:rFonts w:ascii="Times New Roman" w:hAnsi="Times New Roman" w:cs="Times New Roman"/>
          <w:sz w:val="24"/>
          <w:szCs w:val="24"/>
        </w:rPr>
        <w:t>contains</w:t>
      </w:r>
      <w:r w:rsidR="00954244" w:rsidRPr="00F16EC7">
        <w:rPr>
          <w:rFonts w:ascii="Times New Roman" w:hAnsi="Times New Roman" w:cs="Times New Roman"/>
          <w:sz w:val="24"/>
          <w:szCs w:val="24"/>
        </w:rPr>
        <w:t xml:space="preserve"> </w:t>
      </w:r>
      <w:r w:rsidRPr="00F16EC7">
        <w:rPr>
          <w:rFonts w:ascii="Times New Roman" w:hAnsi="Times New Roman" w:cs="Times New Roman"/>
          <w:sz w:val="24"/>
          <w:szCs w:val="24"/>
        </w:rPr>
        <w:t>four</w:t>
      </w:r>
      <w:r w:rsidR="00954244" w:rsidRPr="00F16EC7">
        <w:rPr>
          <w:rFonts w:ascii="Times New Roman" w:hAnsi="Times New Roman" w:cs="Times New Roman"/>
          <w:sz w:val="24"/>
          <w:szCs w:val="24"/>
        </w:rPr>
        <w:t xml:space="preserve"> variables; </w:t>
      </w:r>
      <w:r w:rsidR="00202346" w:rsidRPr="00F16EC7">
        <w:rPr>
          <w:rFonts w:ascii="Times New Roman" w:hAnsi="Times New Roman" w:cs="Times New Roman"/>
          <w:sz w:val="24"/>
          <w:szCs w:val="24"/>
        </w:rPr>
        <w:t xml:space="preserve">Title and Text </w:t>
      </w:r>
      <w:r w:rsidR="009E35BC" w:rsidRPr="00F16EC7">
        <w:rPr>
          <w:rFonts w:ascii="Times New Roman" w:hAnsi="Times New Roman" w:cs="Times New Roman"/>
          <w:sz w:val="24"/>
          <w:szCs w:val="24"/>
        </w:rPr>
        <w:t xml:space="preserve">which </w:t>
      </w:r>
      <w:r w:rsidR="00954244" w:rsidRPr="00F16EC7">
        <w:rPr>
          <w:rFonts w:ascii="Times New Roman" w:hAnsi="Times New Roman" w:cs="Times New Roman"/>
          <w:sz w:val="24"/>
          <w:szCs w:val="24"/>
        </w:rPr>
        <w:t xml:space="preserve">are free text, </w:t>
      </w:r>
      <w:r w:rsidR="00202346" w:rsidRPr="00F16EC7">
        <w:rPr>
          <w:rFonts w:ascii="Times New Roman" w:hAnsi="Times New Roman" w:cs="Times New Roman"/>
          <w:sz w:val="24"/>
          <w:szCs w:val="24"/>
        </w:rPr>
        <w:t>Subject is categorical</w:t>
      </w:r>
      <w:r w:rsidR="00954244" w:rsidRPr="00F16EC7">
        <w:rPr>
          <w:rFonts w:ascii="Times New Roman" w:hAnsi="Times New Roman" w:cs="Times New Roman"/>
          <w:sz w:val="24"/>
          <w:szCs w:val="24"/>
        </w:rPr>
        <w:t>, and one date variable</w:t>
      </w:r>
      <w:r w:rsidR="00202346" w:rsidRPr="00F16EC7">
        <w:rPr>
          <w:rFonts w:ascii="Times New Roman" w:hAnsi="Times New Roman" w:cs="Times New Roman"/>
          <w:sz w:val="24"/>
          <w:szCs w:val="24"/>
        </w:rPr>
        <w:t>.</w:t>
      </w:r>
    </w:p>
    <w:p w14:paraId="1EB93FA9" w14:textId="77777777" w:rsidR="009E35BC" w:rsidRPr="00F16EC7" w:rsidRDefault="009E35BC" w:rsidP="00174BB8">
      <w:pPr>
        <w:spacing w:line="480" w:lineRule="auto"/>
        <w:jc w:val="center"/>
        <w:rPr>
          <w:rFonts w:ascii="Times New Roman" w:hAnsi="Times New Roman" w:cs="Times New Roman"/>
          <w:sz w:val="24"/>
          <w:szCs w:val="24"/>
        </w:rPr>
      </w:pPr>
      <w:r w:rsidRPr="00F16EC7">
        <w:rPr>
          <w:rFonts w:ascii="Times New Roman" w:hAnsi="Times New Roman" w:cs="Times New Roman"/>
          <w:noProof/>
          <w:sz w:val="24"/>
          <w:szCs w:val="24"/>
        </w:rPr>
        <w:drawing>
          <wp:inline distT="0" distB="0" distL="0" distR="0" wp14:anchorId="6D0D4424" wp14:editId="30FC0846">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609600"/>
                    </a:xfrm>
                    <a:prstGeom prst="rect">
                      <a:avLst/>
                    </a:prstGeom>
                  </pic:spPr>
                </pic:pic>
              </a:graphicData>
            </a:graphic>
          </wp:inline>
        </w:drawing>
      </w:r>
    </w:p>
    <w:p w14:paraId="43CC061E" w14:textId="77777777" w:rsidR="00FC16F9" w:rsidRPr="00F16EC7" w:rsidRDefault="009E35BC" w:rsidP="00174BB8">
      <w:pPr>
        <w:spacing w:line="480" w:lineRule="auto"/>
        <w:jc w:val="center"/>
        <w:rPr>
          <w:rFonts w:ascii="Times New Roman" w:hAnsi="Times New Roman" w:cs="Times New Roman"/>
          <w:sz w:val="24"/>
          <w:szCs w:val="24"/>
        </w:rPr>
      </w:pPr>
      <w:r w:rsidRPr="00F16EC7">
        <w:rPr>
          <w:rFonts w:ascii="Times New Roman" w:hAnsi="Times New Roman" w:cs="Times New Roman"/>
          <w:noProof/>
          <w:sz w:val="24"/>
          <w:szCs w:val="24"/>
        </w:rPr>
        <w:lastRenderedPageBreak/>
        <w:drawing>
          <wp:inline distT="0" distB="0" distL="0" distR="0" wp14:anchorId="4FD62E2F" wp14:editId="66B6A939">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609600"/>
                    </a:xfrm>
                    <a:prstGeom prst="rect">
                      <a:avLst/>
                    </a:prstGeom>
                  </pic:spPr>
                </pic:pic>
              </a:graphicData>
            </a:graphic>
          </wp:inline>
        </w:drawing>
      </w:r>
    </w:p>
    <w:p w14:paraId="051390EE" w14:textId="77777777" w:rsidR="006D05E0" w:rsidRPr="00F16EC7" w:rsidRDefault="006D05E0"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When we compare the count of Subjects for each dataset, the fake news dataset on the left has more categories with the </w:t>
      </w:r>
      <w:r w:rsidR="009E35BC" w:rsidRPr="00F16EC7">
        <w:rPr>
          <w:rFonts w:ascii="Times New Roman" w:hAnsi="Times New Roman" w:cs="Times New Roman"/>
          <w:sz w:val="24"/>
          <w:szCs w:val="24"/>
        </w:rPr>
        <w:t>"</w:t>
      </w:r>
      <w:r w:rsidRPr="00F16EC7">
        <w:rPr>
          <w:rFonts w:ascii="Times New Roman" w:hAnsi="Times New Roman" w:cs="Times New Roman"/>
          <w:sz w:val="24"/>
          <w:szCs w:val="24"/>
        </w:rPr>
        <w:t>News</w:t>
      </w:r>
      <w:r w:rsidR="009E35BC" w:rsidRPr="00F16EC7">
        <w:rPr>
          <w:rFonts w:ascii="Times New Roman" w:hAnsi="Times New Roman" w:cs="Times New Roman"/>
          <w:sz w:val="24"/>
          <w:szCs w:val="24"/>
        </w:rPr>
        <w:t>"</w:t>
      </w:r>
      <w:r w:rsidRPr="00F16EC7">
        <w:rPr>
          <w:rFonts w:ascii="Times New Roman" w:hAnsi="Times New Roman" w:cs="Times New Roman"/>
          <w:sz w:val="24"/>
          <w:szCs w:val="24"/>
        </w:rPr>
        <w:t xml:space="preserve"> being the </w:t>
      </w:r>
      <w:r w:rsidR="009E35BC" w:rsidRPr="00F16EC7">
        <w:rPr>
          <w:rFonts w:ascii="Times New Roman" w:hAnsi="Times New Roman" w:cs="Times New Roman"/>
          <w:sz w:val="24"/>
          <w:szCs w:val="24"/>
        </w:rPr>
        <w:t>largest</w:t>
      </w:r>
      <w:r w:rsidRPr="00F16EC7">
        <w:rPr>
          <w:rFonts w:ascii="Times New Roman" w:hAnsi="Times New Roman" w:cs="Times New Roman"/>
          <w:sz w:val="24"/>
          <w:szCs w:val="24"/>
        </w:rPr>
        <w:t>. The real news dataset on the right only has two categories with P</w:t>
      </w:r>
      <w:r w:rsidR="00FF0A71" w:rsidRPr="00F16EC7">
        <w:rPr>
          <w:rFonts w:ascii="Times New Roman" w:hAnsi="Times New Roman" w:cs="Times New Roman"/>
          <w:sz w:val="24"/>
          <w:szCs w:val="24"/>
        </w:rPr>
        <w:t>olitical News being the largest.</w:t>
      </w:r>
      <w:r w:rsidRPr="00F16EC7">
        <w:rPr>
          <w:rFonts w:ascii="Times New Roman" w:hAnsi="Times New Roman" w:cs="Times New Roman"/>
          <w:sz w:val="24"/>
          <w:szCs w:val="24"/>
        </w:rPr>
        <w:t xml:space="preserve"> </w:t>
      </w:r>
    </w:p>
    <w:p w14:paraId="5AABC0BE" w14:textId="77777777" w:rsidR="006D05E0" w:rsidRPr="00F16EC7" w:rsidRDefault="006D05E0" w:rsidP="00174BB8">
      <w:pPr>
        <w:spacing w:line="480" w:lineRule="auto"/>
        <w:jc w:val="center"/>
        <w:rPr>
          <w:rFonts w:ascii="Times New Roman" w:hAnsi="Times New Roman" w:cs="Times New Roman"/>
          <w:sz w:val="24"/>
          <w:szCs w:val="24"/>
        </w:rPr>
      </w:pPr>
      <w:r w:rsidRPr="00F16EC7">
        <w:rPr>
          <w:rFonts w:ascii="Times New Roman" w:hAnsi="Times New Roman" w:cs="Times New Roman"/>
          <w:noProof/>
          <w:sz w:val="24"/>
          <w:szCs w:val="24"/>
        </w:rPr>
        <w:drawing>
          <wp:inline distT="0" distB="0" distL="0" distR="0" wp14:anchorId="0886DBFB" wp14:editId="38B1F1B8">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200" cy="1504950"/>
                    </a:xfrm>
                    <a:prstGeom prst="rect">
                      <a:avLst/>
                    </a:prstGeom>
                  </pic:spPr>
                </pic:pic>
              </a:graphicData>
            </a:graphic>
          </wp:inline>
        </w:drawing>
      </w:r>
      <w:r w:rsidRPr="00F16EC7">
        <w:rPr>
          <w:rFonts w:ascii="Times New Roman" w:hAnsi="Times New Roman" w:cs="Times New Roman"/>
          <w:sz w:val="24"/>
          <w:szCs w:val="24"/>
        </w:rPr>
        <w:t xml:space="preserve">     </w:t>
      </w:r>
      <w:r w:rsidRPr="00F16EC7">
        <w:rPr>
          <w:rFonts w:ascii="Times New Roman" w:hAnsi="Times New Roman" w:cs="Times New Roman"/>
          <w:noProof/>
          <w:sz w:val="24"/>
          <w:szCs w:val="24"/>
        </w:rPr>
        <w:drawing>
          <wp:inline distT="0" distB="0" distL="0" distR="0" wp14:anchorId="1D92E8E7" wp14:editId="27FD9D38">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1076325"/>
                    </a:xfrm>
                    <a:prstGeom prst="rect">
                      <a:avLst/>
                    </a:prstGeom>
                  </pic:spPr>
                </pic:pic>
              </a:graphicData>
            </a:graphic>
          </wp:inline>
        </w:drawing>
      </w:r>
    </w:p>
    <w:p w14:paraId="0A0E2167" w14:textId="6777BA70" w:rsidR="000F2417" w:rsidRPr="00F16EC7" w:rsidRDefault="000F2417"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If we check for missing data in both </w:t>
      </w:r>
      <w:r w:rsidR="0034151D" w:rsidRPr="00F16EC7">
        <w:rPr>
          <w:rFonts w:ascii="Times New Roman" w:hAnsi="Times New Roman" w:cs="Times New Roman"/>
          <w:sz w:val="24"/>
          <w:szCs w:val="24"/>
        </w:rPr>
        <w:t>datasets,</w:t>
      </w:r>
      <w:r w:rsidRPr="00F16EC7">
        <w:rPr>
          <w:rFonts w:ascii="Times New Roman" w:hAnsi="Times New Roman" w:cs="Times New Roman"/>
          <w:sz w:val="24"/>
          <w:szCs w:val="24"/>
        </w:rPr>
        <w:t xml:space="preserve"> we see that there </w:t>
      </w:r>
      <w:r w:rsidR="00B71EE4" w:rsidRPr="00F16EC7">
        <w:rPr>
          <w:rFonts w:ascii="Times New Roman" w:hAnsi="Times New Roman" w:cs="Times New Roman"/>
          <w:sz w:val="24"/>
          <w:szCs w:val="24"/>
        </w:rPr>
        <w:t>is</w:t>
      </w:r>
      <w:r w:rsidRPr="00F16EC7">
        <w:rPr>
          <w:rFonts w:ascii="Times New Roman" w:hAnsi="Times New Roman" w:cs="Times New Roman"/>
          <w:sz w:val="24"/>
          <w:szCs w:val="24"/>
        </w:rPr>
        <w:t xml:space="preserve"> no missing data. </w:t>
      </w:r>
    </w:p>
    <w:p w14:paraId="5B2420DE" w14:textId="77777777" w:rsidR="00BC1AFF" w:rsidRPr="00F16EC7" w:rsidRDefault="000F2417" w:rsidP="00174BB8">
      <w:pPr>
        <w:spacing w:line="480" w:lineRule="auto"/>
        <w:jc w:val="center"/>
        <w:rPr>
          <w:rFonts w:ascii="Times New Roman" w:hAnsi="Times New Roman" w:cs="Times New Roman"/>
          <w:sz w:val="24"/>
          <w:szCs w:val="24"/>
        </w:rPr>
      </w:pPr>
      <w:r w:rsidRPr="00F16EC7">
        <w:rPr>
          <w:rFonts w:ascii="Times New Roman" w:hAnsi="Times New Roman" w:cs="Times New Roman"/>
          <w:noProof/>
          <w:sz w:val="24"/>
          <w:szCs w:val="24"/>
        </w:rPr>
        <w:drawing>
          <wp:inline distT="0" distB="0" distL="0" distR="0" wp14:anchorId="478522C4" wp14:editId="5993A699">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971550"/>
                    </a:xfrm>
                    <a:prstGeom prst="rect">
                      <a:avLst/>
                    </a:prstGeom>
                  </pic:spPr>
                </pic:pic>
              </a:graphicData>
            </a:graphic>
          </wp:inline>
        </w:drawing>
      </w:r>
    </w:p>
    <w:p w14:paraId="56144D47" w14:textId="77777777" w:rsidR="009D2091" w:rsidRDefault="00B71EE4" w:rsidP="00C96C3E">
      <w:pPr>
        <w:spacing w:line="480" w:lineRule="auto"/>
        <w:rPr>
          <w:rFonts w:ascii="Times New Roman" w:hAnsi="Times New Roman" w:cs="Times New Roman"/>
          <w:sz w:val="24"/>
          <w:szCs w:val="24"/>
        </w:rPr>
      </w:pPr>
      <w:r w:rsidRPr="00F16EC7">
        <w:rPr>
          <w:rFonts w:ascii="Times New Roman" w:hAnsi="Times New Roman" w:cs="Times New Roman"/>
          <w:sz w:val="24"/>
          <w:szCs w:val="24"/>
        </w:rPr>
        <w:t>The New York Post</w:t>
      </w:r>
      <w:r w:rsidR="002B4B56" w:rsidRPr="00F16EC7">
        <w:rPr>
          <w:rFonts w:ascii="Times New Roman" w:hAnsi="Times New Roman" w:cs="Times New Roman"/>
          <w:sz w:val="24"/>
          <w:szCs w:val="24"/>
        </w:rPr>
        <w:t xml:space="preserve"> (NYP)</w:t>
      </w:r>
      <w:r w:rsidRPr="00F16EC7">
        <w:rPr>
          <w:rFonts w:ascii="Times New Roman" w:hAnsi="Times New Roman" w:cs="Times New Roman"/>
          <w:sz w:val="24"/>
          <w:szCs w:val="24"/>
        </w:rPr>
        <w:t xml:space="preserve"> dataset is a collection of articles scraped from the Fake News section of the New York Post website. Each page on the site has 20 articles so the screen scrape code went through 10 pages and collected a total of 200 articles. The Article Title, publish date, URL, and </w:t>
      </w:r>
      <w:r w:rsidR="002B4B56" w:rsidRPr="00F16EC7">
        <w:rPr>
          <w:rFonts w:ascii="Times New Roman" w:hAnsi="Times New Roman" w:cs="Times New Roman"/>
          <w:sz w:val="24"/>
          <w:szCs w:val="24"/>
        </w:rPr>
        <w:t>text were</w:t>
      </w:r>
      <w:r w:rsidRPr="00F16EC7">
        <w:rPr>
          <w:rFonts w:ascii="Times New Roman" w:hAnsi="Times New Roman" w:cs="Times New Roman"/>
          <w:sz w:val="24"/>
          <w:szCs w:val="24"/>
        </w:rPr>
        <w:t xml:space="preserve"> put into a dataframe. </w:t>
      </w:r>
      <w:r w:rsidR="002B4B56" w:rsidRPr="00F16EC7">
        <w:rPr>
          <w:rFonts w:ascii="Times New Roman" w:hAnsi="Times New Roman" w:cs="Times New Roman"/>
          <w:sz w:val="24"/>
          <w:szCs w:val="24"/>
        </w:rPr>
        <w:t xml:space="preserve">The NYP data has no </w:t>
      </w:r>
      <w:r w:rsidRPr="00F16EC7">
        <w:rPr>
          <w:rFonts w:ascii="Times New Roman" w:hAnsi="Times New Roman" w:cs="Times New Roman"/>
          <w:sz w:val="24"/>
          <w:szCs w:val="24"/>
        </w:rPr>
        <w:t xml:space="preserve">subject column, but we can compare the top words from all three datasets. </w:t>
      </w:r>
    </w:p>
    <w:p w14:paraId="444A223D" w14:textId="308F3AE7" w:rsidR="00C96C3E" w:rsidRPr="00F16EC7" w:rsidRDefault="00196144" w:rsidP="00C96C3E">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The top words for the Fake News dataset are Trump, President, People, White, Donald, and Image. The top words for the Real News dataset are Trump, U.S. Reuters, Republican, President, </w:t>
      </w:r>
      <w:r w:rsidRPr="00F16EC7">
        <w:rPr>
          <w:rFonts w:ascii="Times New Roman" w:hAnsi="Times New Roman" w:cs="Times New Roman"/>
          <w:sz w:val="24"/>
          <w:szCs w:val="24"/>
        </w:rPr>
        <w:lastRenderedPageBreak/>
        <w:t>and House. The top words for the NYP dataset are Trump, People, News, Media, Fake, and Facebook. Since the Fake News and Real News datasets are articles from 2015-2017, the timeframe overlaps with Trump’s presidency</w:t>
      </w:r>
      <w:r w:rsidR="009D2091">
        <w:rPr>
          <w:rFonts w:ascii="Times New Roman" w:hAnsi="Times New Roman" w:cs="Times New Roman"/>
          <w:sz w:val="24"/>
          <w:szCs w:val="24"/>
        </w:rPr>
        <w:t>, and it</w:t>
      </w:r>
      <w:r w:rsidRPr="00F16EC7">
        <w:rPr>
          <w:rFonts w:ascii="Times New Roman" w:hAnsi="Times New Roman" w:cs="Times New Roman"/>
          <w:sz w:val="24"/>
          <w:szCs w:val="24"/>
        </w:rPr>
        <w:t xml:space="preserve"> is unsurprising to see </w:t>
      </w:r>
      <w:r w:rsidR="009D2091">
        <w:rPr>
          <w:rFonts w:ascii="Times New Roman" w:hAnsi="Times New Roman" w:cs="Times New Roman"/>
          <w:sz w:val="24"/>
          <w:szCs w:val="24"/>
        </w:rPr>
        <w:t>names</w:t>
      </w:r>
      <w:r w:rsidRPr="00F16EC7">
        <w:rPr>
          <w:rFonts w:ascii="Times New Roman" w:hAnsi="Times New Roman" w:cs="Times New Roman"/>
          <w:sz w:val="24"/>
          <w:szCs w:val="24"/>
        </w:rPr>
        <w:t xml:space="preserve"> and terms related to that election in the charts. Two of the top words in the NYP dataset </w:t>
      </w:r>
      <w:r w:rsidR="009D2091">
        <w:rPr>
          <w:rFonts w:ascii="Times New Roman" w:hAnsi="Times New Roman" w:cs="Times New Roman"/>
          <w:sz w:val="24"/>
          <w:szCs w:val="24"/>
        </w:rPr>
        <w:t>were</w:t>
      </w:r>
      <w:r w:rsidRPr="00F16EC7">
        <w:rPr>
          <w:rFonts w:ascii="Times New Roman" w:hAnsi="Times New Roman" w:cs="Times New Roman"/>
          <w:sz w:val="24"/>
          <w:szCs w:val="24"/>
        </w:rPr>
        <w:t xml:space="preserve"> fake and news </w:t>
      </w:r>
      <w:r w:rsidR="009D2091">
        <w:rPr>
          <w:rFonts w:ascii="Times New Roman" w:hAnsi="Times New Roman" w:cs="Times New Roman"/>
          <w:sz w:val="24"/>
          <w:szCs w:val="24"/>
        </w:rPr>
        <w:t>so we filtered out these terms and ran the chart again</w:t>
      </w:r>
      <w:r w:rsidRPr="00F16EC7">
        <w:rPr>
          <w:rFonts w:ascii="Times New Roman" w:hAnsi="Times New Roman" w:cs="Times New Roman"/>
          <w:sz w:val="24"/>
          <w:szCs w:val="24"/>
        </w:rPr>
        <w:t xml:space="preserve">. The tags on the New York Post articles use the words fake and news so this </w:t>
      </w:r>
      <w:r w:rsidR="009D2091">
        <w:rPr>
          <w:rFonts w:ascii="Times New Roman" w:hAnsi="Times New Roman" w:cs="Times New Roman"/>
          <w:sz w:val="24"/>
          <w:szCs w:val="24"/>
        </w:rPr>
        <w:t xml:space="preserve">only inflates the terms and </w:t>
      </w:r>
      <w:r w:rsidRPr="00F16EC7">
        <w:rPr>
          <w:rFonts w:ascii="Times New Roman" w:hAnsi="Times New Roman" w:cs="Times New Roman"/>
          <w:sz w:val="24"/>
          <w:szCs w:val="24"/>
        </w:rPr>
        <w:t xml:space="preserve">does not give us any insight into this dataset. After removing the words fake and news, social and Twitter are now two of the top words for the New York Post. </w:t>
      </w:r>
    </w:p>
    <w:p w14:paraId="4EBB5736" w14:textId="1F456541" w:rsidR="00196144" w:rsidRPr="00F16EC7" w:rsidRDefault="00196144" w:rsidP="00C96C3E">
      <w:pPr>
        <w:spacing w:line="480" w:lineRule="auto"/>
        <w:jc w:val="center"/>
        <w:rPr>
          <w:rFonts w:ascii="Times New Roman" w:hAnsi="Times New Roman" w:cs="Times New Roman"/>
          <w:sz w:val="24"/>
          <w:szCs w:val="24"/>
        </w:rPr>
      </w:pPr>
      <w:r w:rsidRPr="00F16EC7">
        <w:rPr>
          <w:noProof/>
        </w:rPr>
        <w:drawing>
          <wp:inline distT="0" distB="0" distL="0" distR="0" wp14:anchorId="040D8830" wp14:editId="2BEF881C">
            <wp:extent cx="5133975" cy="5199795"/>
            <wp:effectExtent l="0" t="0" r="0" b="1270"/>
            <wp:docPr id="480667428" name="Picture 480667428"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2690" name="Picture 1" descr="A picture containing text, screenshot, diagram, colorfulness&#10;&#10;Description automatically generated"/>
                    <pic:cNvPicPr/>
                  </pic:nvPicPr>
                  <pic:blipFill>
                    <a:blip r:embed="rId12"/>
                    <a:stretch>
                      <a:fillRect/>
                    </a:stretch>
                  </pic:blipFill>
                  <pic:spPr>
                    <a:xfrm>
                      <a:off x="0" y="0"/>
                      <a:ext cx="5142953" cy="5208888"/>
                    </a:xfrm>
                    <a:prstGeom prst="rect">
                      <a:avLst/>
                    </a:prstGeom>
                  </pic:spPr>
                </pic:pic>
              </a:graphicData>
            </a:graphic>
          </wp:inline>
        </w:drawing>
      </w:r>
    </w:p>
    <w:p w14:paraId="51AF87A8" w14:textId="447BF2E7" w:rsidR="00196144" w:rsidRPr="00F16EC7" w:rsidRDefault="00196144" w:rsidP="00196144">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 xml:space="preserve">All three datasets are then put into a Corpus and Text Mining functions are used to case fold (make all words lowercase) and remove stop words, punctuations, and symbols not needed for this analysis. The corpus is then put into a Document Term Matrix (DTM) to list all occurrences of words in the corpus (each word is put in its own column). After viewing the words in each DTM, additional filtering was needed to remove words not picked up from the TM function such as Post, go, can, $, and other symbols not needed for this analysis. </w:t>
      </w:r>
      <w:r w:rsidR="00500A59" w:rsidRPr="00F16EC7">
        <w:rPr>
          <w:rFonts w:ascii="Times New Roman" w:hAnsi="Times New Roman" w:cs="Times New Roman"/>
          <w:sz w:val="24"/>
          <w:szCs w:val="24"/>
        </w:rPr>
        <w:t xml:space="preserve">The DTMs will be used again later in this analysis for </w:t>
      </w:r>
      <w:r w:rsidR="00110383">
        <w:rPr>
          <w:rFonts w:ascii="Times New Roman" w:hAnsi="Times New Roman" w:cs="Times New Roman"/>
          <w:sz w:val="24"/>
          <w:szCs w:val="24"/>
        </w:rPr>
        <w:t>topic modeling</w:t>
      </w:r>
      <w:r w:rsidR="00500A59" w:rsidRPr="00F16EC7">
        <w:rPr>
          <w:rFonts w:ascii="Times New Roman" w:hAnsi="Times New Roman" w:cs="Times New Roman"/>
          <w:sz w:val="24"/>
          <w:szCs w:val="24"/>
        </w:rPr>
        <w:t xml:space="preserve">. </w:t>
      </w:r>
    </w:p>
    <w:p w14:paraId="55F40F19" w14:textId="77777777" w:rsidR="00196144" w:rsidRPr="00F16EC7" w:rsidRDefault="00196144" w:rsidP="00196144">
      <w:pPr>
        <w:spacing w:line="480" w:lineRule="auto"/>
        <w:jc w:val="center"/>
        <w:rPr>
          <w:rFonts w:ascii="Times New Roman" w:hAnsi="Times New Roman" w:cs="Times New Roman"/>
          <w:sz w:val="24"/>
          <w:szCs w:val="24"/>
        </w:rPr>
      </w:pPr>
      <w:r w:rsidRPr="00F16EC7">
        <w:rPr>
          <w:rFonts w:ascii="Times New Roman" w:hAnsi="Times New Roman" w:cs="Times New Roman"/>
          <w:sz w:val="24"/>
          <w:szCs w:val="24"/>
        </w:rPr>
        <w:t>Fake News DTM</w:t>
      </w:r>
    </w:p>
    <w:p w14:paraId="0EF40E79" w14:textId="77777777" w:rsidR="00196144" w:rsidRPr="00F16EC7" w:rsidRDefault="00196144" w:rsidP="00196144">
      <w:pPr>
        <w:spacing w:line="480" w:lineRule="auto"/>
        <w:jc w:val="center"/>
        <w:rPr>
          <w:rFonts w:ascii="Times New Roman" w:hAnsi="Times New Roman" w:cs="Times New Roman"/>
          <w:sz w:val="24"/>
          <w:szCs w:val="24"/>
        </w:rPr>
      </w:pPr>
      <w:r w:rsidRPr="00F16EC7">
        <w:rPr>
          <w:noProof/>
        </w:rPr>
        <w:drawing>
          <wp:inline distT="0" distB="0" distL="0" distR="0" wp14:anchorId="1DB7F327" wp14:editId="3169AFEF">
            <wp:extent cx="2773738" cy="1809750"/>
            <wp:effectExtent l="0" t="0" r="7620" b="0"/>
            <wp:docPr id="9169327" name="Picture 91693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0872" name="Picture 1" descr="A screenshot of a computer&#10;&#10;Description automatically generated with medium confidence"/>
                    <pic:cNvPicPr/>
                  </pic:nvPicPr>
                  <pic:blipFill>
                    <a:blip r:embed="rId13"/>
                    <a:stretch>
                      <a:fillRect/>
                    </a:stretch>
                  </pic:blipFill>
                  <pic:spPr>
                    <a:xfrm>
                      <a:off x="0" y="0"/>
                      <a:ext cx="2784617" cy="1816848"/>
                    </a:xfrm>
                    <a:prstGeom prst="rect">
                      <a:avLst/>
                    </a:prstGeom>
                  </pic:spPr>
                </pic:pic>
              </a:graphicData>
            </a:graphic>
          </wp:inline>
        </w:drawing>
      </w:r>
    </w:p>
    <w:p w14:paraId="43DBEA02" w14:textId="77777777" w:rsidR="00196144" w:rsidRPr="00F16EC7" w:rsidRDefault="00196144" w:rsidP="00196144">
      <w:pPr>
        <w:spacing w:line="480" w:lineRule="auto"/>
        <w:jc w:val="center"/>
        <w:rPr>
          <w:rFonts w:ascii="Times New Roman" w:hAnsi="Times New Roman" w:cs="Times New Roman"/>
          <w:sz w:val="24"/>
          <w:szCs w:val="24"/>
        </w:rPr>
      </w:pPr>
      <w:r w:rsidRPr="00F16EC7">
        <w:rPr>
          <w:rFonts w:ascii="Times New Roman" w:hAnsi="Times New Roman" w:cs="Times New Roman"/>
          <w:sz w:val="24"/>
          <w:szCs w:val="24"/>
        </w:rPr>
        <w:t>Real News DTM</w:t>
      </w:r>
    </w:p>
    <w:p w14:paraId="66AD3574" w14:textId="77777777" w:rsidR="00196144" w:rsidRPr="00F16EC7" w:rsidRDefault="00196144" w:rsidP="00196144">
      <w:pPr>
        <w:spacing w:line="480" w:lineRule="auto"/>
        <w:jc w:val="center"/>
        <w:rPr>
          <w:rFonts w:ascii="Times New Roman" w:hAnsi="Times New Roman" w:cs="Times New Roman"/>
          <w:sz w:val="24"/>
          <w:szCs w:val="24"/>
        </w:rPr>
      </w:pPr>
      <w:r w:rsidRPr="00F16EC7">
        <w:rPr>
          <w:noProof/>
        </w:rPr>
        <w:drawing>
          <wp:inline distT="0" distB="0" distL="0" distR="0" wp14:anchorId="25B16F13" wp14:editId="638F2133">
            <wp:extent cx="2911823" cy="1771650"/>
            <wp:effectExtent l="0" t="0" r="3175" b="0"/>
            <wp:docPr id="1872045681" name="Picture 187204568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76901" name="Picture 1" descr="A screenshot of a computer&#10;&#10;Description automatically generated with medium confidence"/>
                    <pic:cNvPicPr/>
                  </pic:nvPicPr>
                  <pic:blipFill>
                    <a:blip r:embed="rId14"/>
                    <a:stretch>
                      <a:fillRect/>
                    </a:stretch>
                  </pic:blipFill>
                  <pic:spPr>
                    <a:xfrm>
                      <a:off x="0" y="0"/>
                      <a:ext cx="2932468" cy="1784211"/>
                    </a:xfrm>
                    <a:prstGeom prst="rect">
                      <a:avLst/>
                    </a:prstGeom>
                  </pic:spPr>
                </pic:pic>
              </a:graphicData>
            </a:graphic>
          </wp:inline>
        </w:drawing>
      </w:r>
    </w:p>
    <w:p w14:paraId="50D33857" w14:textId="77777777" w:rsidR="00110383" w:rsidRDefault="00110383" w:rsidP="00196144">
      <w:pPr>
        <w:spacing w:line="480" w:lineRule="auto"/>
        <w:jc w:val="center"/>
        <w:rPr>
          <w:rFonts w:ascii="Times New Roman" w:hAnsi="Times New Roman" w:cs="Times New Roman"/>
          <w:sz w:val="24"/>
          <w:szCs w:val="24"/>
        </w:rPr>
      </w:pPr>
    </w:p>
    <w:p w14:paraId="48E06077" w14:textId="77777777" w:rsidR="00110383" w:rsidRDefault="00110383" w:rsidP="00196144">
      <w:pPr>
        <w:spacing w:line="480" w:lineRule="auto"/>
        <w:jc w:val="center"/>
        <w:rPr>
          <w:rFonts w:ascii="Times New Roman" w:hAnsi="Times New Roman" w:cs="Times New Roman"/>
          <w:sz w:val="24"/>
          <w:szCs w:val="24"/>
        </w:rPr>
      </w:pPr>
    </w:p>
    <w:p w14:paraId="1DE87E1B" w14:textId="4C2BD6E8" w:rsidR="00196144" w:rsidRPr="00F16EC7" w:rsidRDefault="00196144" w:rsidP="00196144">
      <w:pPr>
        <w:spacing w:line="480" w:lineRule="auto"/>
        <w:jc w:val="center"/>
        <w:rPr>
          <w:rFonts w:ascii="Times New Roman" w:hAnsi="Times New Roman" w:cs="Times New Roman"/>
          <w:sz w:val="24"/>
          <w:szCs w:val="24"/>
        </w:rPr>
      </w:pPr>
      <w:r w:rsidRPr="00F16EC7">
        <w:rPr>
          <w:rFonts w:ascii="Times New Roman" w:hAnsi="Times New Roman" w:cs="Times New Roman"/>
          <w:sz w:val="24"/>
          <w:szCs w:val="24"/>
        </w:rPr>
        <w:lastRenderedPageBreak/>
        <w:t>New York Post DTM</w:t>
      </w:r>
    </w:p>
    <w:p w14:paraId="05B5778C" w14:textId="77777777" w:rsidR="00196144" w:rsidRPr="00F16EC7" w:rsidRDefault="00196144" w:rsidP="00196144">
      <w:pPr>
        <w:spacing w:line="480" w:lineRule="auto"/>
        <w:jc w:val="center"/>
        <w:rPr>
          <w:rFonts w:ascii="Times New Roman" w:hAnsi="Times New Roman" w:cs="Times New Roman"/>
          <w:sz w:val="24"/>
          <w:szCs w:val="24"/>
        </w:rPr>
      </w:pPr>
      <w:r w:rsidRPr="00F16EC7">
        <w:rPr>
          <w:noProof/>
        </w:rPr>
        <w:drawing>
          <wp:inline distT="0" distB="0" distL="0" distR="0" wp14:anchorId="2C699D40" wp14:editId="7F43193B">
            <wp:extent cx="2634670" cy="1457325"/>
            <wp:effectExtent l="0" t="0" r="0" b="0"/>
            <wp:docPr id="128783238" name="Picture 1287832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89191" name="Picture 1" descr="A screenshot of a computer&#10;&#10;Description automatically generated with medium confidence"/>
                    <pic:cNvPicPr/>
                  </pic:nvPicPr>
                  <pic:blipFill>
                    <a:blip r:embed="rId15"/>
                    <a:stretch>
                      <a:fillRect/>
                    </a:stretch>
                  </pic:blipFill>
                  <pic:spPr>
                    <a:xfrm>
                      <a:off x="0" y="0"/>
                      <a:ext cx="2653260" cy="1467608"/>
                    </a:xfrm>
                    <a:prstGeom prst="rect">
                      <a:avLst/>
                    </a:prstGeom>
                  </pic:spPr>
                </pic:pic>
              </a:graphicData>
            </a:graphic>
          </wp:inline>
        </w:drawing>
      </w:r>
    </w:p>
    <w:p w14:paraId="32689887" w14:textId="77777777" w:rsidR="00500A59" w:rsidRPr="00F16EC7" w:rsidRDefault="00500A59" w:rsidP="00500A59">
      <w:pPr>
        <w:spacing w:line="480" w:lineRule="auto"/>
        <w:rPr>
          <w:rFonts w:ascii="Times New Roman" w:hAnsi="Times New Roman" w:cs="Times New Roman"/>
          <w:sz w:val="36"/>
          <w:szCs w:val="36"/>
        </w:rPr>
      </w:pPr>
      <w:r w:rsidRPr="00F16EC7">
        <w:rPr>
          <w:rFonts w:ascii="Times New Roman" w:hAnsi="Times New Roman" w:cs="Times New Roman"/>
          <w:sz w:val="36"/>
          <w:szCs w:val="36"/>
        </w:rPr>
        <w:t>Sentiment Analysis</w:t>
      </w:r>
    </w:p>
    <w:p w14:paraId="24987D77" w14:textId="0763C03C" w:rsidR="00500A59" w:rsidRPr="00F16EC7" w:rsidRDefault="00500A59" w:rsidP="00500A59">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We will analyze sentiment to compare each dataset’s mood using the get_nrc_sentiment function. The sentiments used in this analysis are Anger, Anticipation, Disgust, Fear, Joy, Negative, Positive, Sadness, Surprise, and Trust.  All three datasets share the top 3 moods, Positive, Negative, and Trust. </w:t>
      </w:r>
      <w:r w:rsidR="00110383">
        <w:rPr>
          <w:rFonts w:ascii="Times New Roman" w:hAnsi="Times New Roman" w:cs="Times New Roman"/>
          <w:sz w:val="24"/>
          <w:szCs w:val="24"/>
        </w:rPr>
        <w:t>The</w:t>
      </w:r>
      <w:r w:rsidRPr="00F16EC7">
        <w:rPr>
          <w:rFonts w:ascii="Times New Roman" w:hAnsi="Times New Roman" w:cs="Times New Roman"/>
          <w:sz w:val="24"/>
          <w:szCs w:val="24"/>
        </w:rPr>
        <w:t xml:space="preserve"> barcharts look similar but the Fake News and NYP Sentiments are the closest </w:t>
      </w:r>
      <w:r w:rsidR="00D56072" w:rsidRPr="00F16EC7">
        <w:rPr>
          <w:rFonts w:ascii="Times New Roman" w:hAnsi="Times New Roman" w:cs="Times New Roman"/>
          <w:sz w:val="24"/>
          <w:szCs w:val="24"/>
        </w:rPr>
        <w:t>matches</w:t>
      </w:r>
      <w:r w:rsidRPr="00F16EC7">
        <w:rPr>
          <w:rFonts w:ascii="Times New Roman" w:hAnsi="Times New Roman" w:cs="Times New Roman"/>
          <w:sz w:val="24"/>
          <w:szCs w:val="24"/>
        </w:rPr>
        <w:t xml:space="preserve">. </w:t>
      </w:r>
    </w:p>
    <w:p w14:paraId="0912111B" w14:textId="77777777" w:rsidR="00500A59" w:rsidRPr="00F16EC7" w:rsidRDefault="00500A59" w:rsidP="00E03F27">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2DDF275F" wp14:editId="4B6A8302">
            <wp:extent cx="5446059" cy="5657850"/>
            <wp:effectExtent l="0" t="0" r="2540" b="0"/>
            <wp:docPr id="1303634737" name="Picture 1303634737"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367" name="Picture 1" descr="A picture containing text, screenshot, colorfulness, diagram&#10;&#10;Description automatically generated"/>
                    <pic:cNvPicPr/>
                  </pic:nvPicPr>
                  <pic:blipFill>
                    <a:blip r:embed="rId16"/>
                    <a:stretch>
                      <a:fillRect/>
                    </a:stretch>
                  </pic:blipFill>
                  <pic:spPr>
                    <a:xfrm>
                      <a:off x="0" y="0"/>
                      <a:ext cx="5476448" cy="5689420"/>
                    </a:xfrm>
                    <a:prstGeom prst="rect">
                      <a:avLst/>
                    </a:prstGeom>
                  </pic:spPr>
                </pic:pic>
              </a:graphicData>
            </a:graphic>
          </wp:inline>
        </w:drawing>
      </w:r>
    </w:p>
    <w:p w14:paraId="5DB4CC10" w14:textId="77777777" w:rsidR="00110383" w:rsidRDefault="00110383" w:rsidP="00500A59">
      <w:pPr>
        <w:spacing w:line="480" w:lineRule="auto"/>
        <w:rPr>
          <w:rFonts w:ascii="Times New Roman" w:hAnsi="Times New Roman" w:cs="Times New Roman"/>
          <w:sz w:val="24"/>
          <w:szCs w:val="24"/>
        </w:rPr>
      </w:pPr>
    </w:p>
    <w:p w14:paraId="7870FB1B" w14:textId="77777777" w:rsidR="00110383" w:rsidRDefault="00110383" w:rsidP="00500A59">
      <w:pPr>
        <w:spacing w:line="480" w:lineRule="auto"/>
        <w:rPr>
          <w:rFonts w:ascii="Times New Roman" w:hAnsi="Times New Roman" w:cs="Times New Roman"/>
          <w:sz w:val="24"/>
          <w:szCs w:val="24"/>
        </w:rPr>
      </w:pPr>
    </w:p>
    <w:p w14:paraId="387AA349" w14:textId="77777777" w:rsidR="00110383" w:rsidRDefault="00110383" w:rsidP="00500A59">
      <w:pPr>
        <w:spacing w:line="480" w:lineRule="auto"/>
        <w:rPr>
          <w:rFonts w:ascii="Times New Roman" w:hAnsi="Times New Roman" w:cs="Times New Roman"/>
          <w:sz w:val="24"/>
          <w:szCs w:val="24"/>
        </w:rPr>
      </w:pPr>
    </w:p>
    <w:p w14:paraId="77063E80" w14:textId="77777777" w:rsidR="00110383" w:rsidRDefault="00110383" w:rsidP="00500A59">
      <w:pPr>
        <w:spacing w:line="480" w:lineRule="auto"/>
        <w:rPr>
          <w:rFonts w:ascii="Times New Roman" w:hAnsi="Times New Roman" w:cs="Times New Roman"/>
          <w:sz w:val="24"/>
          <w:szCs w:val="24"/>
        </w:rPr>
      </w:pPr>
    </w:p>
    <w:p w14:paraId="7B521969" w14:textId="7DC47761" w:rsidR="00DB6E2A" w:rsidRPr="00F16EC7" w:rsidRDefault="00D56072" w:rsidP="00DB6E2A">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Next,</w:t>
      </w:r>
      <w:r w:rsidR="00500A59" w:rsidRPr="00F16EC7">
        <w:rPr>
          <w:rFonts w:ascii="Times New Roman" w:hAnsi="Times New Roman" w:cs="Times New Roman"/>
          <w:sz w:val="24"/>
          <w:szCs w:val="24"/>
        </w:rPr>
        <w:t xml:space="preserve"> we </w:t>
      </w:r>
      <w:r w:rsidRPr="00F16EC7">
        <w:rPr>
          <w:rFonts w:ascii="Times New Roman" w:hAnsi="Times New Roman" w:cs="Times New Roman"/>
          <w:sz w:val="24"/>
          <w:szCs w:val="24"/>
        </w:rPr>
        <w:t>compare the percentage of each emotion for the same datasets.</w:t>
      </w:r>
      <w:r w:rsidR="00500A59" w:rsidRPr="00F16EC7">
        <w:rPr>
          <w:rFonts w:ascii="Times New Roman" w:hAnsi="Times New Roman" w:cs="Times New Roman"/>
          <w:sz w:val="24"/>
          <w:szCs w:val="24"/>
        </w:rPr>
        <w:t xml:space="preserve"> The order of highest percentage to lowest for each emotion is the same for the Fake News dataset and the New York Post dataset. The Real News dataset differs from the second highest emotion down. </w:t>
      </w:r>
      <w:r w:rsidR="00DB6E2A" w:rsidRPr="00F16EC7">
        <w:rPr>
          <w:rFonts w:ascii="Times New Roman" w:hAnsi="Times New Roman" w:cs="Times New Roman"/>
          <w:sz w:val="24"/>
          <w:szCs w:val="24"/>
        </w:rPr>
        <w:t xml:space="preserve">It is interesting to see </w:t>
      </w:r>
      <w:r w:rsidR="00DB6E2A">
        <w:rPr>
          <w:rFonts w:ascii="Times New Roman" w:hAnsi="Times New Roman" w:cs="Times New Roman"/>
          <w:sz w:val="24"/>
          <w:szCs w:val="24"/>
        </w:rPr>
        <w:t xml:space="preserve">that </w:t>
      </w:r>
      <w:r w:rsidR="00DB6E2A" w:rsidRPr="00F16EC7">
        <w:rPr>
          <w:rFonts w:ascii="Times New Roman" w:hAnsi="Times New Roman" w:cs="Times New Roman"/>
          <w:sz w:val="24"/>
          <w:szCs w:val="24"/>
        </w:rPr>
        <w:t xml:space="preserve">the top emotion in all three datasets is Positive and Trust is either second or third depending on which chart you are </w:t>
      </w:r>
      <w:r w:rsidR="00DB6E2A">
        <w:rPr>
          <w:rFonts w:ascii="Times New Roman" w:hAnsi="Times New Roman" w:cs="Times New Roman"/>
          <w:sz w:val="24"/>
          <w:szCs w:val="24"/>
        </w:rPr>
        <w:t>reviewing</w:t>
      </w:r>
      <w:r w:rsidR="00DB6E2A" w:rsidRPr="00F16EC7">
        <w:rPr>
          <w:rFonts w:ascii="Times New Roman" w:hAnsi="Times New Roman" w:cs="Times New Roman"/>
          <w:sz w:val="24"/>
          <w:szCs w:val="24"/>
        </w:rPr>
        <w:t xml:space="preserve">. Most people would not associate </w:t>
      </w:r>
      <w:r w:rsidR="00DB6E2A">
        <w:rPr>
          <w:rFonts w:ascii="Times New Roman" w:hAnsi="Times New Roman" w:cs="Times New Roman"/>
          <w:sz w:val="24"/>
          <w:szCs w:val="24"/>
        </w:rPr>
        <w:t>a</w:t>
      </w:r>
      <w:r w:rsidR="00DB6E2A" w:rsidRPr="00F16EC7">
        <w:rPr>
          <w:rFonts w:ascii="Times New Roman" w:hAnsi="Times New Roman" w:cs="Times New Roman"/>
          <w:sz w:val="24"/>
          <w:szCs w:val="24"/>
        </w:rPr>
        <w:t xml:space="preserve"> fake new</w:t>
      </w:r>
      <w:r w:rsidR="00DB6E2A">
        <w:rPr>
          <w:rFonts w:ascii="Times New Roman" w:hAnsi="Times New Roman" w:cs="Times New Roman"/>
          <w:sz w:val="24"/>
          <w:szCs w:val="24"/>
        </w:rPr>
        <w:t>s</w:t>
      </w:r>
      <w:r w:rsidR="00DB6E2A" w:rsidRPr="00F16EC7">
        <w:rPr>
          <w:rFonts w:ascii="Times New Roman" w:hAnsi="Times New Roman" w:cs="Times New Roman"/>
          <w:sz w:val="24"/>
          <w:szCs w:val="24"/>
        </w:rPr>
        <w:t xml:space="preserve"> article with a Positive emotion. This comparison helps highlight the difficulty a reader might face in identifying a fake news article based </w:t>
      </w:r>
      <w:r w:rsidR="00DB6E2A">
        <w:rPr>
          <w:rFonts w:ascii="Times New Roman" w:hAnsi="Times New Roman" w:cs="Times New Roman"/>
          <w:sz w:val="24"/>
          <w:szCs w:val="24"/>
        </w:rPr>
        <w:t xml:space="preserve">solely </w:t>
      </w:r>
      <w:r w:rsidR="00DB6E2A" w:rsidRPr="00F16EC7">
        <w:rPr>
          <w:rFonts w:ascii="Times New Roman" w:hAnsi="Times New Roman" w:cs="Times New Roman"/>
          <w:sz w:val="24"/>
          <w:szCs w:val="24"/>
        </w:rPr>
        <w:t xml:space="preserve">on the tone. </w:t>
      </w:r>
    </w:p>
    <w:p w14:paraId="1526E83E" w14:textId="17A5C91C" w:rsidR="00500A59" w:rsidRPr="00F16EC7" w:rsidRDefault="00500A59" w:rsidP="00500A59">
      <w:pPr>
        <w:spacing w:line="480" w:lineRule="auto"/>
        <w:rPr>
          <w:rFonts w:ascii="Times New Roman" w:hAnsi="Times New Roman" w:cs="Times New Roman"/>
          <w:sz w:val="24"/>
          <w:szCs w:val="24"/>
        </w:rPr>
      </w:pPr>
    </w:p>
    <w:p w14:paraId="10A8452E" w14:textId="77777777" w:rsidR="00500A59" w:rsidRPr="00F16EC7" w:rsidRDefault="00500A59" w:rsidP="00500A59">
      <w:pPr>
        <w:spacing w:line="480" w:lineRule="auto"/>
        <w:jc w:val="center"/>
        <w:rPr>
          <w:rFonts w:ascii="Times New Roman" w:hAnsi="Times New Roman" w:cs="Times New Roman"/>
          <w:sz w:val="24"/>
          <w:szCs w:val="24"/>
        </w:rPr>
      </w:pPr>
      <w:r w:rsidRPr="00F16EC7">
        <w:rPr>
          <w:noProof/>
        </w:rPr>
        <w:drawing>
          <wp:inline distT="0" distB="0" distL="0" distR="0" wp14:anchorId="5427E308" wp14:editId="52EA9B45">
            <wp:extent cx="4905375" cy="2971001"/>
            <wp:effectExtent l="0" t="0" r="0" b="1270"/>
            <wp:docPr id="237642006" name="Picture 23764200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320" name="Picture 1" descr="A picture containing text, screenshot, diagram, line&#10;&#10;Description automatically generated"/>
                    <pic:cNvPicPr/>
                  </pic:nvPicPr>
                  <pic:blipFill>
                    <a:blip r:embed="rId17"/>
                    <a:stretch>
                      <a:fillRect/>
                    </a:stretch>
                  </pic:blipFill>
                  <pic:spPr>
                    <a:xfrm>
                      <a:off x="0" y="0"/>
                      <a:ext cx="4928025" cy="2984719"/>
                    </a:xfrm>
                    <a:prstGeom prst="rect">
                      <a:avLst/>
                    </a:prstGeom>
                  </pic:spPr>
                </pic:pic>
              </a:graphicData>
            </a:graphic>
          </wp:inline>
        </w:drawing>
      </w:r>
    </w:p>
    <w:p w14:paraId="2272A119" w14:textId="77777777" w:rsidR="00500A59" w:rsidRPr="00F16EC7" w:rsidRDefault="00500A59" w:rsidP="00500A59">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6BAB7D40" wp14:editId="48EE9C6F">
            <wp:extent cx="4791075" cy="2853147"/>
            <wp:effectExtent l="0" t="0" r="0" b="4445"/>
            <wp:docPr id="1208641484" name="Picture 120864148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80811" name="Picture 1" descr="A picture containing text, screenshot, diagram, line&#10;&#10;Description automatically generated"/>
                    <pic:cNvPicPr/>
                  </pic:nvPicPr>
                  <pic:blipFill>
                    <a:blip r:embed="rId18"/>
                    <a:stretch>
                      <a:fillRect/>
                    </a:stretch>
                  </pic:blipFill>
                  <pic:spPr>
                    <a:xfrm>
                      <a:off x="0" y="0"/>
                      <a:ext cx="4809282" cy="2863989"/>
                    </a:xfrm>
                    <a:prstGeom prst="rect">
                      <a:avLst/>
                    </a:prstGeom>
                  </pic:spPr>
                </pic:pic>
              </a:graphicData>
            </a:graphic>
          </wp:inline>
        </w:drawing>
      </w:r>
    </w:p>
    <w:p w14:paraId="229AF614" w14:textId="77777777" w:rsidR="00500A59" w:rsidRPr="00F16EC7" w:rsidRDefault="00500A59" w:rsidP="00500A59">
      <w:pPr>
        <w:spacing w:line="480" w:lineRule="auto"/>
        <w:jc w:val="center"/>
        <w:rPr>
          <w:rFonts w:ascii="Times New Roman" w:hAnsi="Times New Roman" w:cs="Times New Roman"/>
          <w:sz w:val="24"/>
          <w:szCs w:val="24"/>
        </w:rPr>
      </w:pPr>
      <w:r w:rsidRPr="00F16EC7">
        <w:rPr>
          <w:noProof/>
        </w:rPr>
        <w:drawing>
          <wp:inline distT="0" distB="0" distL="0" distR="0" wp14:anchorId="3166B973" wp14:editId="369CE6C0">
            <wp:extent cx="4914900" cy="2916910"/>
            <wp:effectExtent l="0" t="0" r="0" b="0"/>
            <wp:docPr id="248370864" name="Picture 24837086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2834" name="Picture 1" descr="A picture containing text, screenshot, diagram, line&#10;&#10;Description automatically generated"/>
                    <pic:cNvPicPr/>
                  </pic:nvPicPr>
                  <pic:blipFill>
                    <a:blip r:embed="rId19"/>
                    <a:stretch>
                      <a:fillRect/>
                    </a:stretch>
                  </pic:blipFill>
                  <pic:spPr>
                    <a:xfrm>
                      <a:off x="0" y="0"/>
                      <a:ext cx="4928643" cy="2925066"/>
                    </a:xfrm>
                    <a:prstGeom prst="rect">
                      <a:avLst/>
                    </a:prstGeom>
                  </pic:spPr>
                </pic:pic>
              </a:graphicData>
            </a:graphic>
          </wp:inline>
        </w:drawing>
      </w:r>
    </w:p>
    <w:p w14:paraId="36A37496" w14:textId="77777777" w:rsidR="00CA207F" w:rsidRDefault="00CA207F" w:rsidP="00174BB8">
      <w:pPr>
        <w:spacing w:line="480" w:lineRule="auto"/>
        <w:rPr>
          <w:rFonts w:ascii="Times New Roman" w:hAnsi="Times New Roman" w:cs="Times New Roman"/>
          <w:sz w:val="36"/>
          <w:szCs w:val="36"/>
        </w:rPr>
      </w:pPr>
    </w:p>
    <w:p w14:paraId="52D47866" w14:textId="77777777" w:rsidR="00CA207F" w:rsidRDefault="00CA207F" w:rsidP="00174BB8">
      <w:pPr>
        <w:spacing w:line="480" w:lineRule="auto"/>
        <w:rPr>
          <w:rFonts w:ascii="Times New Roman" w:hAnsi="Times New Roman" w:cs="Times New Roman"/>
          <w:sz w:val="36"/>
          <w:szCs w:val="36"/>
        </w:rPr>
      </w:pPr>
    </w:p>
    <w:p w14:paraId="0DC9C148" w14:textId="77777777" w:rsidR="00CA207F" w:rsidRDefault="00CA207F" w:rsidP="00174BB8">
      <w:pPr>
        <w:spacing w:line="480" w:lineRule="auto"/>
        <w:rPr>
          <w:rFonts w:ascii="Times New Roman" w:hAnsi="Times New Roman" w:cs="Times New Roman"/>
          <w:sz w:val="36"/>
          <w:szCs w:val="36"/>
        </w:rPr>
      </w:pPr>
    </w:p>
    <w:p w14:paraId="4D52B2E0" w14:textId="3C1BB3B3" w:rsidR="000D05DF" w:rsidRPr="00F16EC7" w:rsidRDefault="00A74133" w:rsidP="00174BB8">
      <w:pPr>
        <w:spacing w:line="480" w:lineRule="auto"/>
        <w:rPr>
          <w:rFonts w:ascii="Times New Roman" w:hAnsi="Times New Roman" w:cs="Times New Roman"/>
          <w:sz w:val="36"/>
          <w:szCs w:val="36"/>
        </w:rPr>
      </w:pPr>
      <w:r w:rsidRPr="00F16EC7">
        <w:rPr>
          <w:rFonts w:ascii="Times New Roman" w:hAnsi="Times New Roman" w:cs="Times New Roman"/>
          <w:sz w:val="36"/>
          <w:szCs w:val="36"/>
        </w:rPr>
        <w:lastRenderedPageBreak/>
        <w:t>Statistical Methods</w:t>
      </w:r>
    </w:p>
    <w:p w14:paraId="427C0CD0" w14:textId="13EF4F26" w:rsidR="003043DE" w:rsidRPr="00F16EC7" w:rsidRDefault="000D05DF"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The Document Term Matrix (DTM) for each dataset </w:t>
      </w:r>
      <w:r w:rsidR="00BB4C16" w:rsidRPr="00F16EC7">
        <w:rPr>
          <w:rFonts w:ascii="Times New Roman" w:hAnsi="Times New Roman" w:cs="Times New Roman"/>
          <w:sz w:val="24"/>
          <w:szCs w:val="24"/>
        </w:rPr>
        <w:t xml:space="preserve">was </w:t>
      </w:r>
      <w:r w:rsidRPr="00F16EC7">
        <w:rPr>
          <w:rFonts w:ascii="Times New Roman" w:hAnsi="Times New Roman" w:cs="Times New Roman"/>
          <w:sz w:val="24"/>
          <w:szCs w:val="24"/>
        </w:rPr>
        <w:t>cleaned further to remove terms that had a low frequency. The Latent Dirichlet Allocation (LDA) model was used to extract the top topics within each dataset. The top topics were graphed with the top terms for each group based on the Beta score. The Beta represents the density of the topic word</w:t>
      </w:r>
      <w:r w:rsidR="00CA4E20">
        <w:rPr>
          <w:rFonts w:ascii="Times New Roman" w:hAnsi="Times New Roman" w:cs="Times New Roman"/>
          <w:sz w:val="24"/>
          <w:szCs w:val="24"/>
        </w:rPr>
        <w:t>, t</w:t>
      </w:r>
      <w:r w:rsidRPr="00F16EC7">
        <w:rPr>
          <w:rFonts w:ascii="Times New Roman" w:hAnsi="Times New Roman" w:cs="Times New Roman"/>
          <w:sz w:val="24"/>
          <w:szCs w:val="24"/>
        </w:rPr>
        <w:t xml:space="preserve">he higher the value, the more documents are composed of this word. </w:t>
      </w:r>
      <w:r w:rsidR="003043DE" w:rsidRPr="00F16EC7">
        <w:rPr>
          <w:rFonts w:ascii="Times New Roman" w:hAnsi="Times New Roman" w:cs="Times New Roman"/>
          <w:sz w:val="24"/>
          <w:szCs w:val="24"/>
        </w:rPr>
        <w:t xml:space="preserve">Although we do not know exactly what was written in each article for all datasets, the LDA topic models help give us a better understanding of what the top articles were about. </w:t>
      </w:r>
    </w:p>
    <w:p w14:paraId="36974B9E" w14:textId="6A6BBE9A" w:rsidR="000D05DF" w:rsidRPr="00F16EC7" w:rsidRDefault="000D05DF"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Most groups in the Fake News dataset have terms related to the government and election with high beta scores. </w:t>
      </w:r>
      <w:r w:rsidR="00DD3A77" w:rsidRPr="00F16EC7">
        <w:rPr>
          <w:rFonts w:ascii="Times New Roman" w:hAnsi="Times New Roman" w:cs="Times New Roman"/>
          <w:sz w:val="24"/>
          <w:szCs w:val="24"/>
        </w:rPr>
        <w:t xml:space="preserve">We know that the publish dates for the articles in this dataset were during a presidential election, so it makes sense that we see many terms related to President Trump’s election. </w:t>
      </w:r>
      <w:r w:rsidR="00786855" w:rsidRPr="00F16EC7">
        <w:rPr>
          <w:rFonts w:ascii="Times New Roman" w:hAnsi="Times New Roman" w:cs="Times New Roman"/>
          <w:sz w:val="24"/>
          <w:szCs w:val="24"/>
        </w:rPr>
        <w:t xml:space="preserve">We also see that topic #9 includes September, Hurricane, and Puerto Rico.  Two major hurricanes struck Puerto Rico in September 2017 and while the date of that event lines up with this dataset, it appears as part of the Fake News dataset. </w:t>
      </w:r>
    </w:p>
    <w:p w14:paraId="0CF085C7" w14:textId="7BCD94DD" w:rsidR="000D05DF" w:rsidRPr="00F16EC7" w:rsidRDefault="000D05DF" w:rsidP="000D05DF">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18D4D59A" wp14:editId="7807D6E0">
            <wp:extent cx="5143500" cy="6908556"/>
            <wp:effectExtent l="0" t="0" r="0" b="6985"/>
            <wp:docPr id="172510016" name="Picture 172510016"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5011" name="Picture 1" descr="A screenshot of a graph&#10;&#10;Description automatically generated with low confidence"/>
                    <pic:cNvPicPr/>
                  </pic:nvPicPr>
                  <pic:blipFill>
                    <a:blip r:embed="rId20"/>
                    <a:stretch>
                      <a:fillRect/>
                    </a:stretch>
                  </pic:blipFill>
                  <pic:spPr>
                    <a:xfrm>
                      <a:off x="0" y="0"/>
                      <a:ext cx="5160752" cy="6931728"/>
                    </a:xfrm>
                    <a:prstGeom prst="rect">
                      <a:avLst/>
                    </a:prstGeom>
                  </pic:spPr>
                </pic:pic>
              </a:graphicData>
            </a:graphic>
          </wp:inline>
        </w:drawing>
      </w:r>
    </w:p>
    <w:p w14:paraId="3135B839" w14:textId="77777777" w:rsidR="008C6935" w:rsidRPr="00F16EC7" w:rsidRDefault="008C6935" w:rsidP="00786855">
      <w:pPr>
        <w:spacing w:line="480" w:lineRule="auto"/>
        <w:rPr>
          <w:rFonts w:ascii="Times New Roman" w:hAnsi="Times New Roman" w:cs="Times New Roman"/>
          <w:sz w:val="24"/>
          <w:szCs w:val="24"/>
        </w:rPr>
      </w:pPr>
    </w:p>
    <w:p w14:paraId="73E4D254" w14:textId="77777777" w:rsidR="00CA4E20" w:rsidRDefault="00CA4E20" w:rsidP="00786855">
      <w:pPr>
        <w:spacing w:line="480" w:lineRule="auto"/>
        <w:rPr>
          <w:rFonts w:ascii="Times New Roman" w:hAnsi="Times New Roman" w:cs="Times New Roman"/>
          <w:sz w:val="24"/>
          <w:szCs w:val="24"/>
        </w:rPr>
      </w:pPr>
    </w:p>
    <w:p w14:paraId="1BAE85E1" w14:textId="43524F48" w:rsidR="00786855" w:rsidRPr="00F16EC7" w:rsidRDefault="00DE2594" w:rsidP="00786855">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 xml:space="preserve">The top topics and terms in the LDA model for the Real News dataset </w:t>
      </w:r>
      <w:r w:rsidR="00CA4E20">
        <w:rPr>
          <w:rFonts w:ascii="Times New Roman" w:hAnsi="Times New Roman" w:cs="Times New Roman"/>
          <w:sz w:val="24"/>
          <w:szCs w:val="24"/>
        </w:rPr>
        <w:t>are</w:t>
      </w:r>
      <w:r w:rsidRPr="00F16EC7">
        <w:rPr>
          <w:rFonts w:ascii="Times New Roman" w:hAnsi="Times New Roman" w:cs="Times New Roman"/>
          <w:sz w:val="24"/>
          <w:szCs w:val="24"/>
        </w:rPr>
        <w:t xml:space="preserve"> </w:t>
      </w:r>
      <w:r w:rsidR="008C6935" w:rsidRPr="00F16EC7">
        <w:rPr>
          <w:rFonts w:ascii="Times New Roman" w:hAnsi="Times New Roman" w:cs="Times New Roman"/>
          <w:sz w:val="24"/>
          <w:szCs w:val="24"/>
        </w:rPr>
        <w:t>like</w:t>
      </w:r>
      <w:r w:rsidRPr="00F16EC7">
        <w:rPr>
          <w:rFonts w:ascii="Times New Roman" w:hAnsi="Times New Roman" w:cs="Times New Roman"/>
          <w:sz w:val="24"/>
          <w:szCs w:val="24"/>
        </w:rPr>
        <w:t xml:space="preserve"> the LDA for the Fake News dataset. Most of the topics are related to the election and the government. The topics with terms that have a higher Beta score are topics 2</w:t>
      </w:r>
      <w:r w:rsidR="008C6935" w:rsidRPr="00F16EC7">
        <w:rPr>
          <w:rFonts w:ascii="Times New Roman" w:hAnsi="Times New Roman" w:cs="Times New Roman"/>
          <w:sz w:val="24"/>
          <w:szCs w:val="24"/>
        </w:rPr>
        <w:t xml:space="preserve"> and 5 so the terms in both topics have a high density. Many terms in both topics overlap – Trump, U.S., Russia, President, and Said, can be found in both topics. Topic 12 has lower density scores and some of the terms found in this group are Tax, Percent, Rate, and Reform. </w:t>
      </w:r>
    </w:p>
    <w:p w14:paraId="22FA214B" w14:textId="1152B77F" w:rsidR="000D05DF" w:rsidRPr="00F16EC7" w:rsidRDefault="000D05DF" w:rsidP="000D05DF">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0888B574" wp14:editId="1CEBE993">
            <wp:extent cx="5138456" cy="6905625"/>
            <wp:effectExtent l="0" t="0" r="5080" b="0"/>
            <wp:docPr id="367651047" name="Picture 367651047"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04043" name="Picture 1" descr="A screenshot of a graph&#10;&#10;Description automatically generated with low confidence"/>
                    <pic:cNvPicPr/>
                  </pic:nvPicPr>
                  <pic:blipFill>
                    <a:blip r:embed="rId21"/>
                    <a:stretch>
                      <a:fillRect/>
                    </a:stretch>
                  </pic:blipFill>
                  <pic:spPr>
                    <a:xfrm>
                      <a:off x="0" y="0"/>
                      <a:ext cx="5151326" cy="6922921"/>
                    </a:xfrm>
                    <a:prstGeom prst="rect">
                      <a:avLst/>
                    </a:prstGeom>
                  </pic:spPr>
                </pic:pic>
              </a:graphicData>
            </a:graphic>
          </wp:inline>
        </w:drawing>
      </w:r>
    </w:p>
    <w:p w14:paraId="58FFE28C" w14:textId="0157B611" w:rsidR="003043DE" w:rsidRPr="00F16EC7" w:rsidRDefault="003043DE" w:rsidP="003043DE">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The LDA model for the New York Post dataset does share some similarities with the previous LDA models, but there are new topics in this set. Topic 10 has the terms Queen, Elizabeth, Death, and Tweet, which informs us that one of the topics of more recent fake news was related </w:t>
      </w:r>
      <w:r w:rsidRPr="00F16EC7">
        <w:rPr>
          <w:rFonts w:ascii="Times New Roman" w:hAnsi="Times New Roman" w:cs="Times New Roman"/>
          <w:sz w:val="24"/>
          <w:szCs w:val="24"/>
        </w:rPr>
        <w:lastRenderedPageBreak/>
        <w:t xml:space="preserve">to the passing of Queen Elizabeth. Topic 6 appears to be related to the American Commentator Joe Rogan, and the first topic appears to be related to college students. </w:t>
      </w:r>
    </w:p>
    <w:p w14:paraId="764E5352" w14:textId="35DF6A79" w:rsidR="000D05DF" w:rsidRPr="00F16EC7" w:rsidRDefault="000D05DF" w:rsidP="000D05DF">
      <w:pPr>
        <w:spacing w:line="480" w:lineRule="auto"/>
        <w:jc w:val="center"/>
        <w:rPr>
          <w:rFonts w:ascii="Times New Roman" w:hAnsi="Times New Roman" w:cs="Times New Roman"/>
          <w:sz w:val="24"/>
          <w:szCs w:val="24"/>
        </w:rPr>
      </w:pPr>
      <w:r w:rsidRPr="00F16EC7">
        <w:rPr>
          <w:noProof/>
        </w:rPr>
        <w:drawing>
          <wp:inline distT="0" distB="0" distL="0" distR="0" wp14:anchorId="57047D32" wp14:editId="02D60D6E">
            <wp:extent cx="5029200" cy="6823808"/>
            <wp:effectExtent l="0" t="0" r="0" b="0"/>
            <wp:docPr id="766659353" name="Picture 766659353"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6996" name="Picture 1" descr="A screenshot of a graph&#10;&#10;Description automatically generated with low confidence"/>
                    <pic:cNvPicPr/>
                  </pic:nvPicPr>
                  <pic:blipFill>
                    <a:blip r:embed="rId22"/>
                    <a:stretch>
                      <a:fillRect/>
                    </a:stretch>
                  </pic:blipFill>
                  <pic:spPr>
                    <a:xfrm>
                      <a:off x="0" y="0"/>
                      <a:ext cx="5036404" cy="6833582"/>
                    </a:xfrm>
                    <a:prstGeom prst="rect">
                      <a:avLst/>
                    </a:prstGeom>
                  </pic:spPr>
                </pic:pic>
              </a:graphicData>
            </a:graphic>
          </wp:inline>
        </w:drawing>
      </w:r>
    </w:p>
    <w:p w14:paraId="2465E3DF" w14:textId="77777777" w:rsidR="00C810B8" w:rsidRPr="00F16EC7" w:rsidRDefault="00C810B8" w:rsidP="00174BB8">
      <w:pPr>
        <w:spacing w:line="480" w:lineRule="auto"/>
        <w:rPr>
          <w:rFonts w:ascii="Times New Roman" w:hAnsi="Times New Roman" w:cs="Times New Roman"/>
          <w:sz w:val="24"/>
          <w:szCs w:val="24"/>
        </w:rPr>
      </w:pPr>
    </w:p>
    <w:p w14:paraId="47451163" w14:textId="411E54C0" w:rsidR="00717D8E" w:rsidRPr="00F16EC7" w:rsidRDefault="00960F26" w:rsidP="00960F26">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 xml:space="preserve">The LDA models provide insight into the main topics for all three datasets, but is it possible to build a model that can flag an article as fake news? The </w:t>
      </w:r>
      <w:r w:rsidR="00FE3012" w:rsidRPr="00F16EC7">
        <w:rPr>
          <w:rFonts w:ascii="Times New Roman" w:hAnsi="Times New Roman" w:cs="Times New Roman"/>
          <w:sz w:val="24"/>
          <w:szCs w:val="24"/>
        </w:rPr>
        <w:t>f</w:t>
      </w:r>
      <w:r w:rsidRPr="00F16EC7">
        <w:rPr>
          <w:rFonts w:ascii="Times New Roman" w:hAnsi="Times New Roman" w:cs="Times New Roman"/>
          <w:sz w:val="24"/>
          <w:szCs w:val="24"/>
        </w:rPr>
        <w:t xml:space="preserve">ake and </w:t>
      </w:r>
      <w:r w:rsidR="00FE3012" w:rsidRPr="00F16EC7">
        <w:rPr>
          <w:rFonts w:ascii="Times New Roman" w:hAnsi="Times New Roman" w:cs="Times New Roman"/>
          <w:sz w:val="24"/>
          <w:szCs w:val="24"/>
        </w:rPr>
        <w:t>r</w:t>
      </w:r>
      <w:r w:rsidRPr="00F16EC7">
        <w:rPr>
          <w:rFonts w:ascii="Times New Roman" w:hAnsi="Times New Roman" w:cs="Times New Roman"/>
          <w:sz w:val="24"/>
          <w:szCs w:val="24"/>
        </w:rPr>
        <w:t xml:space="preserve">eal datasets were used to build the next model since they </w:t>
      </w:r>
      <w:r w:rsidR="00CA4E20">
        <w:rPr>
          <w:rFonts w:ascii="Times New Roman" w:hAnsi="Times New Roman" w:cs="Times New Roman"/>
          <w:sz w:val="24"/>
          <w:szCs w:val="24"/>
        </w:rPr>
        <w:t>were</w:t>
      </w:r>
      <w:r w:rsidRPr="00F16EC7">
        <w:rPr>
          <w:rFonts w:ascii="Times New Roman" w:hAnsi="Times New Roman" w:cs="Times New Roman"/>
          <w:sz w:val="24"/>
          <w:szCs w:val="24"/>
        </w:rPr>
        <w:t xml:space="preserve"> </w:t>
      </w:r>
      <w:r w:rsidR="00FE3012" w:rsidRPr="00F16EC7">
        <w:rPr>
          <w:rFonts w:ascii="Times New Roman" w:hAnsi="Times New Roman" w:cs="Times New Roman"/>
          <w:sz w:val="24"/>
          <w:szCs w:val="24"/>
        </w:rPr>
        <w:t>categorized</w:t>
      </w:r>
      <w:r w:rsidRPr="00F16EC7">
        <w:rPr>
          <w:rFonts w:ascii="Times New Roman" w:hAnsi="Times New Roman" w:cs="Times New Roman"/>
          <w:sz w:val="24"/>
          <w:szCs w:val="24"/>
        </w:rPr>
        <w:t xml:space="preserve">. </w:t>
      </w:r>
      <w:r w:rsidR="00FE3012" w:rsidRPr="00F16EC7">
        <w:rPr>
          <w:rFonts w:ascii="Times New Roman" w:hAnsi="Times New Roman" w:cs="Times New Roman"/>
          <w:sz w:val="24"/>
          <w:szCs w:val="24"/>
        </w:rPr>
        <w:t xml:space="preserve">The fake dataset contains 23,481 articles and the real dataset contains 21,417 articles. If we combine both datasets, we get a total of 44,898 articles. This is a great amount of data, however, both datasets had to be reduced the 5,000 articles each. Anything over 10,000 articles negatively impacted the performance of R Studio and caused it to freeze. </w:t>
      </w:r>
    </w:p>
    <w:p w14:paraId="31DE6BEA" w14:textId="78B70B74" w:rsidR="00D15584" w:rsidRPr="00F16EC7" w:rsidRDefault="00D15584" w:rsidP="00960F26">
      <w:pPr>
        <w:spacing w:line="480" w:lineRule="auto"/>
        <w:rPr>
          <w:rFonts w:ascii="Times New Roman" w:hAnsi="Times New Roman" w:cs="Times New Roman"/>
          <w:sz w:val="32"/>
          <w:szCs w:val="32"/>
        </w:rPr>
      </w:pPr>
      <w:r w:rsidRPr="00F16EC7">
        <w:rPr>
          <w:rFonts w:ascii="Times New Roman" w:hAnsi="Times New Roman" w:cs="Times New Roman"/>
          <w:sz w:val="32"/>
          <w:szCs w:val="32"/>
        </w:rPr>
        <w:t>Results</w:t>
      </w:r>
    </w:p>
    <w:p w14:paraId="2242218B" w14:textId="11DC6F89" w:rsidR="00FD606F" w:rsidRPr="00F16EC7" w:rsidRDefault="000B4A8E" w:rsidP="00FD606F">
      <w:pPr>
        <w:spacing w:line="480" w:lineRule="auto"/>
        <w:rPr>
          <w:rFonts w:ascii="Times New Roman" w:hAnsi="Times New Roman" w:cs="Times New Roman"/>
          <w:sz w:val="24"/>
          <w:szCs w:val="24"/>
        </w:rPr>
      </w:pPr>
      <w:r w:rsidRPr="00F16EC7">
        <w:rPr>
          <w:rFonts w:ascii="Times New Roman" w:hAnsi="Times New Roman" w:cs="Times New Roman"/>
          <w:sz w:val="24"/>
          <w:szCs w:val="24"/>
        </w:rPr>
        <w:t>The DTM for each dataset was split into a 70/30 train and test set and three models were created</w:t>
      </w:r>
      <w:r w:rsidR="00FD606F" w:rsidRPr="00F16EC7">
        <w:rPr>
          <w:rFonts w:ascii="Times New Roman" w:hAnsi="Times New Roman" w:cs="Times New Roman"/>
          <w:sz w:val="24"/>
          <w:szCs w:val="24"/>
        </w:rPr>
        <w:t xml:space="preserve"> and tested to see if we can classify an article as Fake or Real</w:t>
      </w:r>
      <w:r w:rsidRPr="00F16EC7">
        <w:rPr>
          <w:rFonts w:ascii="Times New Roman" w:hAnsi="Times New Roman" w:cs="Times New Roman"/>
          <w:sz w:val="24"/>
          <w:szCs w:val="24"/>
        </w:rPr>
        <w:t xml:space="preserve">. The </w:t>
      </w:r>
      <w:r w:rsidR="00654FB3">
        <w:rPr>
          <w:rFonts w:ascii="Times New Roman" w:hAnsi="Times New Roman" w:cs="Times New Roman"/>
          <w:sz w:val="24"/>
          <w:szCs w:val="24"/>
        </w:rPr>
        <w:t xml:space="preserve">classification </w:t>
      </w:r>
      <w:r w:rsidRPr="00F16EC7">
        <w:rPr>
          <w:rFonts w:ascii="Times New Roman" w:hAnsi="Times New Roman" w:cs="Times New Roman"/>
          <w:sz w:val="24"/>
          <w:szCs w:val="24"/>
        </w:rPr>
        <w:t xml:space="preserve">models built for each dataset were Naive Bayes, Random Tree, and Support Vector Machine (SVM). The results for the </w:t>
      </w:r>
      <w:r w:rsidR="00654FB3">
        <w:rPr>
          <w:rFonts w:ascii="Times New Roman" w:hAnsi="Times New Roman" w:cs="Times New Roman"/>
          <w:sz w:val="24"/>
          <w:szCs w:val="24"/>
        </w:rPr>
        <w:t>Naive</w:t>
      </w:r>
      <w:r w:rsidR="00FD606F" w:rsidRPr="00F16EC7">
        <w:rPr>
          <w:rFonts w:ascii="Times New Roman" w:hAnsi="Times New Roman" w:cs="Times New Roman"/>
          <w:sz w:val="24"/>
          <w:szCs w:val="24"/>
        </w:rPr>
        <w:t xml:space="preserve"> Bayes model show close to a 50/50 split in its prediction which does</w:t>
      </w:r>
      <w:r w:rsidR="00654FB3">
        <w:rPr>
          <w:rFonts w:ascii="Times New Roman" w:hAnsi="Times New Roman" w:cs="Times New Roman"/>
          <w:sz w:val="24"/>
          <w:szCs w:val="24"/>
        </w:rPr>
        <w:t xml:space="preserve"> not</w:t>
      </w:r>
      <w:r w:rsidR="00FD606F" w:rsidRPr="00F16EC7">
        <w:rPr>
          <w:rFonts w:ascii="Times New Roman" w:hAnsi="Times New Roman" w:cs="Times New Roman"/>
          <w:sz w:val="24"/>
          <w:szCs w:val="24"/>
        </w:rPr>
        <w:t xml:space="preserve"> look like an accurate prediction.  </w:t>
      </w:r>
    </w:p>
    <w:p w14:paraId="33CDF683" w14:textId="6B11BB0F" w:rsidR="000B4A8E" w:rsidRPr="00F16EC7" w:rsidRDefault="000B4A8E" w:rsidP="00FD606F">
      <w:pPr>
        <w:spacing w:line="480" w:lineRule="auto"/>
        <w:jc w:val="center"/>
        <w:rPr>
          <w:rFonts w:ascii="Times New Roman" w:hAnsi="Times New Roman" w:cs="Times New Roman"/>
          <w:sz w:val="24"/>
          <w:szCs w:val="24"/>
        </w:rPr>
      </w:pPr>
      <w:r w:rsidRPr="00F16EC7">
        <w:rPr>
          <w:noProof/>
        </w:rPr>
        <w:lastRenderedPageBreak/>
        <w:drawing>
          <wp:inline distT="0" distB="0" distL="0" distR="0" wp14:anchorId="1ED8D870" wp14:editId="0C2A621F">
            <wp:extent cx="3429000" cy="3404212"/>
            <wp:effectExtent l="0" t="0" r="0" b="6350"/>
            <wp:docPr id="148668415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84158" name="Picture 1" descr="A screenshot of a computer&#10;&#10;Description automatically generated with low confidence"/>
                    <pic:cNvPicPr/>
                  </pic:nvPicPr>
                  <pic:blipFill>
                    <a:blip r:embed="rId23"/>
                    <a:stretch>
                      <a:fillRect/>
                    </a:stretch>
                  </pic:blipFill>
                  <pic:spPr>
                    <a:xfrm>
                      <a:off x="0" y="0"/>
                      <a:ext cx="3434807" cy="3409977"/>
                    </a:xfrm>
                    <a:prstGeom prst="rect">
                      <a:avLst/>
                    </a:prstGeom>
                  </pic:spPr>
                </pic:pic>
              </a:graphicData>
            </a:graphic>
          </wp:inline>
        </w:drawing>
      </w:r>
    </w:p>
    <w:p w14:paraId="6F9ACF06" w14:textId="0FEB6BBE" w:rsidR="00174BB8" w:rsidRPr="00F16EC7" w:rsidRDefault="00FD606F"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The Cross Table for the </w:t>
      </w:r>
      <w:r w:rsidR="00D572D0" w:rsidRPr="00F16EC7">
        <w:rPr>
          <w:rFonts w:ascii="Times New Roman" w:hAnsi="Times New Roman" w:cs="Times New Roman"/>
          <w:sz w:val="24"/>
          <w:szCs w:val="24"/>
        </w:rPr>
        <w:t xml:space="preserve">Random Forest model has similar results to the Naives Bayes model prediction. It is close to a 50/50 split. </w:t>
      </w:r>
    </w:p>
    <w:p w14:paraId="47B31621" w14:textId="46698609" w:rsidR="00FD606F" w:rsidRPr="00F16EC7" w:rsidRDefault="00FD606F" w:rsidP="00D572D0">
      <w:pPr>
        <w:spacing w:line="480" w:lineRule="auto"/>
        <w:jc w:val="center"/>
        <w:rPr>
          <w:rFonts w:ascii="Times New Roman" w:hAnsi="Times New Roman" w:cs="Times New Roman"/>
          <w:sz w:val="24"/>
          <w:szCs w:val="24"/>
        </w:rPr>
      </w:pPr>
      <w:r w:rsidRPr="00F16EC7">
        <w:rPr>
          <w:noProof/>
        </w:rPr>
        <w:drawing>
          <wp:inline distT="0" distB="0" distL="0" distR="0" wp14:anchorId="5947DD10" wp14:editId="56639EAA">
            <wp:extent cx="3534704" cy="3409950"/>
            <wp:effectExtent l="0" t="0" r="8890" b="0"/>
            <wp:docPr id="18035214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2146" name="Picture 1" descr="A screenshot of a computer&#10;&#10;Description automatically generated with low confidence"/>
                    <pic:cNvPicPr/>
                  </pic:nvPicPr>
                  <pic:blipFill>
                    <a:blip r:embed="rId24"/>
                    <a:stretch>
                      <a:fillRect/>
                    </a:stretch>
                  </pic:blipFill>
                  <pic:spPr>
                    <a:xfrm>
                      <a:off x="0" y="0"/>
                      <a:ext cx="3535702" cy="3410913"/>
                    </a:xfrm>
                    <a:prstGeom prst="rect">
                      <a:avLst/>
                    </a:prstGeom>
                  </pic:spPr>
                </pic:pic>
              </a:graphicData>
            </a:graphic>
          </wp:inline>
        </w:drawing>
      </w:r>
    </w:p>
    <w:p w14:paraId="372B4DEA" w14:textId="2CB96A3C" w:rsidR="00D572D0" w:rsidRPr="00F16EC7" w:rsidRDefault="00D572D0" w:rsidP="00D572D0">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 xml:space="preserve">Lastly, we have the Cross Table for the SVM model which is also similar to the prior two models. </w:t>
      </w:r>
    </w:p>
    <w:p w14:paraId="5582BDFC" w14:textId="232FB093" w:rsidR="00D572D0" w:rsidRPr="00F16EC7" w:rsidRDefault="00D572D0" w:rsidP="00D572D0">
      <w:pPr>
        <w:spacing w:line="480" w:lineRule="auto"/>
        <w:jc w:val="center"/>
        <w:rPr>
          <w:rFonts w:ascii="Times New Roman" w:hAnsi="Times New Roman" w:cs="Times New Roman"/>
          <w:sz w:val="24"/>
          <w:szCs w:val="24"/>
        </w:rPr>
      </w:pPr>
      <w:r w:rsidRPr="00F16EC7">
        <w:rPr>
          <w:noProof/>
        </w:rPr>
        <w:drawing>
          <wp:inline distT="0" distB="0" distL="0" distR="0" wp14:anchorId="7795C2C8" wp14:editId="1E3B5177">
            <wp:extent cx="3446891" cy="3438525"/>
            <wp:effectExtent l="0" t="0" r="1270" b="0"/>
            <wp:docPr id="157322490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24902" name="Picture 1" descr="A screenshot of a computer&#10;&#10;Description automatically generated with low confidence"/>
                    <pic:cNvPicPr/>
                  </pic:nvPicPr>
                  <pic:blipFill>
                    <a:blip r:embed="rId25"/>
                    <a:stretch>
                      <a:fillRect/>
                    </a:stretch>
                  </pic:blipFill>
                  <pic:spPr>
                    <a:xfrm>
                      <a:off x="0" y="0"/>
                      <a:ext cx="3451900" cy="3443522"/>
                    </a:xfrm>
                    <a:prstGeom prst="rect">
                      <a:avLst/>
                    </a:prstGeom>
                  </pic:spPr>
                </pic:pic>
              </a:graphicData>
            </a:graphic>
          </wp:inline>
        </w:drawing>
      </w:r>
    </w:p>
    <w:p w14:paraId="6B7D35B4" w14:textId="0C650684" w:rsidR="00174BB8" w:rsidRPr="00F16EC7" w:rsidRDefault="00174BB8" w:rsidP="00174BB8">
      <w:pPr>
        <w:spacing w:line="480" w:lineRule="auto"/>
        <w:rPr>
          <w:rFonts w:ascii="Times New Roman" w:hAnsi="Times New Roman" w:cs="Times New Roman"/>
          <w:sz w:val="32"/>
          <w:szCs w:val="32"/>
        </w:rPr>
      </w:pPr>
      <w:r w:rsidRPr="00F16EC7">
        <w:rPr>
          <w:rFonts w:ascii="Times New Roman" w:hAnsi="Times New Roman" w:cs="Times New Roman"/>
          <w:sz w:val="32"/>
          <w:szCs w:val="32"/>
        </w:rPr>
        <w:t>Conclusion</w:t>
      </w:r>
    </w:p>
    <w:p w14:paraId="78AE5FA7" w14:textId="758011C9" w:rsidR="006F7DD5" w:rsidRDefault="00717D8E" w:rsidP="00717D8E">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When searching for public datasets on news articles, </w:t>
      </w:r>
      <w:r w:rsidR="006F7DD5" w:rsidRPr="00F16EC7">
        <w:rPr>
          <w:rFonts w:ascii="Times New Roman" w:hAnsi="Times New Roman" w:cs="Times New Roman"/>
          <w:sz w:val="24"/>
          <w:szCs w:val="24"/>
        </w:rPr>
        <w:t xml:space="preserve">it was difficult to find something with recent articles. The </w:t>
      </w:r>
      <w:r w:rsidRPr="00F16EC7">
        <w:rPr>
          <w:rFonts w:ascii="Times New Roman" w:hAnsi="Times New Roman" w:cs="Times New Roman"/>
          <w:sz w:val="24"/>
          <w:szCs w:val="24"/>
        </w:rPr>
        <w:t xml:space="preserve">datasets were a collection of articles published </w:t>
      </w:r>
      <w:r w:rsidR="006F7DD5" w:rsidRPr="00F16EC7">
        <w:rPr>
          <w:rFonts w:ascii="Times New Roman" w:hAnsi="Times New Roman" w:cs="Times New Roman"/>
          <w:sz w:val="24"/>
          <w:szCs w:val="24"/>
        </w:rPr>
        <w:t xml:space="preserve">at least </w:t>
      </w:r>
      <w:r w:rsidRPr="00F16EC7">
        <w:rPr>
          <w:rFonts w:ascii="Times New Roman" w:hAnsi="Times New Roman" w:cs="Times New Roman"/>
          <w:sz w:val="24"/>
          <w:szCs w:val="24"/>
        </w:rPr>
        <w:t>5 years ago</w:t>
      </w:r>
      <w:r w:rsidR="006F7DD5" w:rsidRPr="00F16EC7">
        <w:rPr>
          <w:rFonts w:ascii="Times New Roman" w:hAnsi="Times New Roman" w:cs="Times New Roman"/>
          <w:sz w:val="24"/>
          <w:szCs w:val="24"/>
        </w:rPr>
        <w:t xml:space="preserve"> and overlapped with the start of</w:t>
      </w:r>
      <w:r w:rsidRPr="00F16EC7">
        <w:rPr>
          <w:rFonts w:ascii="Times New Roman" w:hAnsi="Times New Roman" w:cs="Times New Roman"/>
          <w:sz w:val="24"/>
          <w:szCs w:val="24"/>
        </w:rPr>
        <w:t xml:space="preserve"> Donald Trump's presidency</w:t>
      </w:r>
      <w:r w:rsidR="006F7DD5" w:rsidRPr="00F16EC7">
        <w:rPr>
          <w:rFonts w:ascii="Times New Roman" w:hAnsi="Times New Roman" w:cs="Times New Roman"/>
          <w:sz w:val="24"/>
          <w:szCs w:val="24"/>
        </w:rPr>
        <w:t xml:space="preserve">. </w:t>
      </w:r>
      <w:r w:rsidR="005C2037" w:rsidRPr="00F16EC7">
        <w:rPr>
          <w:rFonts w:ascii="Times New Roman" w:hAnsi="Times New Roman" w:cs="Times New Roman"/>
          <w:sz w:val="24"/>
          <w:szCs w:val="24"/>
        </w:rPr>
        <w:t>Most</w:t>
      </w:r>
      <w:r w:rsidR="006F7DD5" w:rsidRPr="00F16EC7">
        <w:rPr>
          <w:rFonts w:ascii="Times New Roman" w:hAnsi="Times New Roman" w:cs="Times New Roman"/>
          <w:sz w:val="24"/>
          <w:szCs w:val="24"/>
        </w:rPr>
        <w:t xml:space="preserve"> topics would be related to the election and the elected president during this timeframe. Screen scraping to collect articles from websites is possible in R, but the challenge is finding websites that show articles categorized as fake. </w:t>
      </w:r>
    </w:p>
    <w:p w14:paraId="5DFD677D" w14:textId="6257C9AD" w:rsidR="00877601" w:rsidRPr="00F16EC7" w:rsidRDefault="00877601" w:rsidP="00717D8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sentiment analysis showed more similarities than expected. Most would not associate a fake new article with the word Positive or Trust, but they were the highest and third highest emotion </w:t>
      </w:r>
      <w:r>
        <w:rPr>
          <w:rFonts w:ascii="Times New Roman" w:hAnsi="Times New Roman" w:cs="Times New Roman"/>
          <w:sz w:val="24"/>
          <w:szCs w:val="24"/>
        </w:rPr>
        <w:lastRenderedPageBreak/>
        <w:t xml:space="preserve">respectively. The similarities in sentiment for all three datasets highlight how difficult it is for an individual to identify if the article they are reading is fake without the help of a fact checker. </w:t>
      </w:r>
    </w:p>
    <w:p w14:paraId="7A10ABCA" w14:textId="1B5D79FE" w:rsidR="006F7DD5" w:rsidRPr="00F16EC7" w:rsidRDefault="006F7DD5" w:rsidP="00717D8E">
      <w:pPr>
        <w:spacing w:line="480" w:lineRule="auto"/>
        <w:rPr>
          <w:rFonts w:ascii="Times New Roman" w:hAnsi="Times New Roman" w:cs="Times New Roman"/>
          <w:sz w:val="24"/>
          <w:szCs w:val="24"/>
        </w:rPr>
      </w:pPr>
      <w:r w:rsidRPr="00F16EC7">
        <w:rPr>
          <w:rFonts w:ascii="Times New Roman" w:hAnsi="Times New Roman" w:cs="Times New Roman"/>
          <w:sz w:val="24"/>
          <w:szCs w:val="24"/>
        </w:rPr>
        <w:t xml:space="preserve">We </w:t>
      </w:r>
      <w:r w:rsidR="005C2037" w:rsidRPr="00F16EC7">
        <w:rPr>
          <w:rFonts w:ascii="Times New Roman" w:hAnsi="Times New Roman" w:cs="Times New Roman"/>
          <w:sz w:val="24"/>
          <w:szCs w:val="24"/>
        </w:rPr>
        <w:t>compared</w:t>
      </w:r>
      <w:r w:rsidRPr="00F16EC7">
        <w:rPr>
          <w:rFonts w:ascii="Times New Roman" w:hAnsi="Times New Roman" w:cs="Times New Roman"/>
          <w:sz w:val="24"/>
          <w:szCs w:val="24"/>
        </w:rPr>
        <w:t xml:space="preserve"> the topics of all three datasets </w:t>
      </w:r>
      <w:r w:rsidR="005C2037" w:rsidRPr="00F16EC7">
        <w:rPr>
          <w:rFonts w:ascii="Times New Roman" w:hAnsi="Times New Roman" w:cs="Times New Roman"/>
          <w:sz w:val="24"/>
          <w:szCs w:val="24"/>
        </w:rPr>
        <w:t xml:space="preserve">using an LDA model and found that the groups and terms were also similar with some slight variation. Most topics in all three datasets had terms related to the government. The fake news dataset had some topics related to the hurricane in Puerto Rice and the NFL. The real news dataset had topics related to energy and the environment. The New York Post dataset had topics related to social media and conspiracies. </w:t>
      </w:r>
    </w:p>
    <w:p w14:paraId="073F9305" w14:textId="77777777" w:rsidR="00EB36D8" w:rsidRDefault="00877601" w:rsidP="00717D8E">
      <w:pPr>
        <w:spacing w:line="480" w:lineRule="auto"/>
        <w:rPr>
          <w:rFonts w:ascii="Times New Roman" w:hAnsi="Times New Roman" w:cs="Times New Roman"/>
          <w:sz w:val="24"/>
          <w:szCs w:val="24"/>
        </w:rPr>
      </w:pPr>
      <w:r>
        <w:rPr>
          <w:rFonts w:ascii="Times New Roman" w:hAnsi="Times New Roman" w:cs="Times New Roman"/>
          <w:sz w:val="24"/>
          <w:szCs w:val="24"/>
        </w:rPr>
        <w:t>As with sentiment analysis, the</w:t>
      </w:r>
      <w:r w:rsidR="005C2037" w:rsidRPr="00F16EC7">
        <w:rPr>
          <w:rFonts w:ascii="Times New Roman" w:hAnsi="Times New Roman" w:cs="Times New Roman"/>
          <w:sz w:val="24"/>
          <w:szCs w:val="24"/>
        </w:rPr>
        <w:t xml:space="preserve"> LDA models</w:t>
      </w:r>
      <w:r>
        <w:rPr>
          <w:rFonts w:ascii="Times New Roman" w:hAnsi="Times New Roman" w:cs="Times New Roman"/>
          <w:sz w:val="24"/>
          <w:szCs w:val="24"/>
        </w:rPr>
        <w:t xml:space="preserve"> also</w:t>
      </w:r>
      <w:r w:rsidR="005C2037" w:rsidRPr="00F16EC7">
        <w:rPr>
          <w:rFonts w:ascii="Times New Roman" w:hAnsi="Times New Roman" w:cs="Times New Roman"/>
          <w:sz w:val="24"/>
          <w:szCs w:val="24"/>
        </w:rPr>
        <w:t xml:space="preserve"> highlight </w:t>
      </w:r>
      <w:r>
        <w:rPr>
          <w:rFonts w:ascii="Times New Roman" w:hAnsi="Times New Roman" w:cs="Times New Roman"/>
          <w:sz w:val="24"/>
          <w:szCs w:val="24"/>
        </w:rPr>
        <w:t>the difficulty in identifying</w:t>
      </w:r>
      <w:r w:rsidR="005C2037" w:rsidRPr="00F16EC7">
        <w:rPr>
          <w:rFonts w:ascii="Times New Roman" w:hAnsi="Times New Roman" w:cs="Times New Roman"/>
          <w:sz w:val="24"/>
          <w:szCs w:val="24"/>
        </w:rPr>
        <w:t xml:space="preserve"> misinformation. If a fake news article and a real news article are both written in a positive tone and are about the same topic, how can a reader spot the fake if they are not already an expert in the topic they are reading about? </w:t>
      </w:r>
      <w:r w:rsidR="00DB524E">
        <w:rPr>
          <w:rFonts w:ascii="Times New Roman" w:hAnsi="Times New Roman" w:cs="Times New Roman"/>
          <w:sz w:val="24"/>
          <w:szCs w:val="24"/>
        </w:rPr>
        <w:t xml:space="preserve">The performance of the </w:t>
      </w:r>
      <w:r w:rsidR="00EB36D8">
        <w:rPr>
          <w:rFonts w:ascii="Times New Roman" w:hAnsi="Times New Roman" w:cs="Times New Roman"/>
          <w:sz w:val="24"/>
          <w:szCs w:val="24"/>
        </w:rPr>
        <w:t xml:space="preserve">three models also shows the difficulty in accurately predicting of an article is real or fake. The mood and topics of all three datasets were so similar that more testing is needed to get an accurate prediction. </w:t>
      </w:r>
    </w:p>
    <w:p w14:paraId="3CC90EA5" w14:textId="6625A557" w:rsidR="005C2037" w:rsidRPr="00F16EC7" w:rsidRDefault="00EB36D8" w:rsidP="00717D8E">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w:t>
      </w:r>
      <w:r w:rsidR="00596E2E" w:rsidRPr="00F16EC7">
        <w:rPr>
          <w:rFonts w:ascii="Times New Roman" w:hAnsi="Times New Roman" w:cs="Times New Roman"/>
          <w:sz w:val="24"/>
          <w:szCs w:val="24"/>
        </w:rPr>
        <w:t xml:space="preserve">important to have a reliable fact-checking system for the </w:t>
      </w:r>
      <w:r w:rsidR="00DB524E" w:rsidRPr="00F16EC7">
        <w:rPr>
          <w:rFonts w:ascii="Times New Roman" w:hAnsi="Times New Roman" w:cs="Times New Roman"/>
          <w:sz w:val="24"/>
          <w:szCs w:val="24"/>
        </w:rPr>
        <w:t>Web</w:t>
      </w:r>
      <w:r>
        <w:rPr>
          <w:rFonts w:ascii="Times New Roman" w:hAnsi="Times New Roman" w:cs="Times New Roman"/>
          <w:sz w:val="24"/>
          <w:szCs w:val="24"/>
        </w:rPr>
        <w:t xml:space="preserve"> to help reduce the spread of misinformation</w:t>
      </w:r>
      <w:r w:rsidR="00596E2E" w:rsidRPr="00F16EC7">
        <w:rPr>
          <w:rFonts w:ascii="Times New Roman" w:hAnsi="Times New Roman" w:cs="Times New Roman"/>
          <w:sz w:val="24"/>
          <w:szCs w:val="24"/>
        </w:rPr>
        <w:t>.</w:t>
      </w:r>
      <w:r w:rsidR="0034253D" w:rsidRPr="00F16EC7">
        <w:rPr>
          <w:rFonts w:ascii="Times New Roman" w:hAnsi="Times New Roman" w:cs="Times New Roman"/>
          <w:sz w:val="24"/>
          <w:szCs w:val="24"/>
        </w:rPr>
        <w:t xml:space="preserve"> This project could be improved if there were a repository of fake news articles, or a website devoted to sharing these articles for educational purposes. This project could also be improved by expanding the categories to include categories like satire which can be found on websites like The Onion. How would the model perform if we included articles labeled as satire, articles meant to be comedic and fake but not meant to deceive the reader? </w:t>
      </w:r>
    </w:p>
    <w:p w14:paraId="15BEF435" w14:textId="77777777" w:rsidR="00D572D0" w:rsidRPr="00F16EC7" w:rsidRDefault="00D572D0" w:rsidP="00717D8E">
      <w:pPr>
        <w:spacing w:line="480" w:lineRule="auto"/>
        <w:rPr>
          <w:rFonts w:ascii="Times New Roman" w:hAnsi="Times New Roman" w:cs="Times New Roman"/>
          <w:sz w:val="24"/>
          <w:szCs w:val="24"/>
        </w:rPr>
      </w:pPr>
    </w:p>
    <w:p w14:paraId="1D736431" w14:textId="77777777" w:rsidR="00D572D0" w:rsidRPr="00F16EC7" w:rsidRDefault="00D572D0" w:rsidP="00717D8E">
      <w:pPr>
        <w:spacing w:line="480" w:lineRule="auto"/>
        <w:rPr>
          <w:rFonts w:ascii="Times New Roman" w:hAnsi="Times New Roman" w:cs="Times New Roman"/>
          <w:sz w:val="24"/>
          <w:szCs w:val="24"/>
        </w:rPr>
      </w:pPr>
    </w:p>
    <w:p w14:paraId="4093C357" w14:textId="77777777" w:rsidR="00AA18C8" w:rsidRPr="00F16EC7" w:rsidRDefault="00AA18C8" w:rsidP="00717D8E">
      <w:pPr>
        <w:spacing w:line="480" w:lineRule="auto"/>
        <w:rPr>
          <w:rFonts w:ascii="Times New Roman" w:hAnsi="Times New Roman" w:cs="Times New Roman"/>
          <w:sz w:val="24"/>
          <w:szCs w:val="24"/>
        </w:rPr>
      </w:pPr>
    </w:p>
    <w:p w14:paraId="70409C23" w14:textId="77777777" w:rsidR="00E52D02" w:rsidRPr="00F16EC7" w:rsidRDefault="00E52D02" w:rsidP="00174BB8">
      <w:pPr>
        <w:spacing w:line="480" w:lineRule="auto"/>
        <w:rPr>
          <w:rFonts w:ascii="Times New Roman" w:hAnsi="Times New Roman" w:cs="Times New Roman"/>
          <w:sz w:val="24"/>
          <w:szCs w:val="24"/>
        </w:rPr>
      </w:pPr>
      <w:r w:rsidRPr="00F16EC7">
        <w:rPr>
          <w:rFonts w:ascii="Times New Roman" w:hAnsi="Times New Roman" w:cs="Times New Roman"/>
          <w:sz w:val="24"/>
          <w:szCs w:val="24"/>
        </w:rPr>
        <w:lastRenderedPageBreak/>
        <w:t>Reference</w:t>
      </w:r>
      <w:r w:rsidR="00642962" w:rsidRPr="00F16EC7">
        <w:rPr>
          <w:rFonts w:ascii="Times New Roman" w:hAnsi="Times New Roman" w:cs="Times New Roman"/>
          <w:sz w:val="24"/>
          <w:szCs w:val="24"/>
        </w:rPr>
        <w:t>s</w:t>
      </w:r>
    </w:p>
    <w:p w14:paraId="39E201F6" w14:textId="77777777" w:rsidR="004A3A92" w:rsidRPr="00F16EC7" w:rsidRDefault="004A3A92" w:rsidP="004A3A92">
      <w:pPr>
        <w:pStyle w:val="ListParagraph"/>
        <w:numPr>
          <w:ilvl w:val="0"/>
          <w:numId w:val="2"/>
        </w:numPr>
        <w:spacing w:line="480" w:lineRule="auto"/>
      </w:pPr>
      <w:r w:rsidRPr="00F16EC7">
        <w:t xml:space="preserve">Huss, N. (2022, August 22). How many websites are there in the world? (2022). Siteefy. Retrieved September 18, 2022, from https://siteefy.com/how-many-websites-are-there/  </w:t>
      </w:r>
    </w:p>
    <w:p w14:paraId="2E721302" w14:textId="77777777" w:rsidR="004A3A92" w:rsidRPr="00F16EC7" w:rsidRDefault="004A3A92" w:rsidP="004A3A92">
      <w:pPr>
        <w:pStyle w:val="ListParagraph"/>
        <w:numPr>
          <w:ilvl w:val="0"/>
          <w:numId w:val="2"/>
        </w:numPr>
        <w:spacing w:line="480" w:lineRule="auto"/>
      </w:pPr>
      <w:r w:rsidRPr="00F16EC7">
        <w:t xml:space="preserve">Bey, Amirah. What Fact Checkers Do and Why the Role Is so Important. Oct. 2018, </w:t>
      </w:r>
      <w:hyperlink r:id="rId26" w:history="1">
        <w:r w:rsidRPr="00F16EC7">
          <w:rPr>
            <w:rStyle w:val="Hyperlink"/>
            <w:color w:val="auto"/>
          </w:rPr>
          <w:t>www.mediabistro.com/climb-the-ladder/skills-expertise/what-fact-checkers-do</w:t>
        </w:r>
      </w:hyperlink>
      <w:r w:rsidRPr="00F16EC7">
        <w:t>.</w:t>
      </w:r>
    </w:p>
    <w:p w14:paraId="695008FE" w14:textId="77777777" w:rsidR="004A3A92" w:rsidRPr="00F16EC7" w:rsidRDefault="004A3A92" w:rsidP="004A3A92">
      <w:pPr>
        <w:pStyle w:val="ListParagraph"/>
        <w:numPr>
          <w:ilvl w:val="0"/>
          <w:numId w:val="2"/>
        </w:numPr>
        <w:spacing w:line="480" w:lineRule="auto"/>
      </w:pPr>
      <w:r w:rsidRPr="00F16EC7">
        <w:t>Google Fact Check Tools - Google News Initiative. newsinitiative.withgoogle.com/resources/trainings/google-fact-check-tools/#lesson-section-5.</w:t>
      </w:r>
    </w:p>
    <w:p w14:paraId="3E75ED3D" w14:textId="77777777" w:rsidR="004A3A92" w:rsidRPr="00F16EC7" w:rsidRDefault="004A3A92" w:rsidP="004A3A92">
      <w:pPr>
        <w:pStyle w:val="ListParagraph"/>
        <w:numPr>
          <w:ilvl w:val="0"/>
          <w:numId w:val="2"/>
        </w:numPr>
        <w:spacing w:line="480" w:lineRule="auto"/>
      </w:pPr>
      <w:r w:rsidRPr="00F16EC7">
        <w:t xml:space="preserve">Coll, S. (2017, December 3). Donald Trump's "Fake news" tactics. The New Yorker. Retrieved December 11, 2022, from </w:t>
      </w:r>
      <w:hyperlink r:id="rId27" w:history="1">
        <w:r w:rsidRPr="00F16EC7">
          <w:rPr>
            <w:rStyle w:val="Hyperlink"/>
            <w:color w:val="auto"/>
          </w:rPr>
          <w:t>https://www.newyorker.com/magazine/2017/12/11/donald-trumps-fake-news-tactics</w:t>
        </w:r>
      </w:hyperlink>
      <w:r w:rsidRPr="00F16EC7">
        <w:t xml:space="preserve">  </w:t>
      </w:r>
    </w:p>
    <w:p w14:paraId="4D1B0564" w14:textId="77777777" w:rsidR="004A3A92" w:rsidRPr="00F16EC7" w:rsidRDefault="004A3A92" w:rsidP="004A3A92">
      <w:pPr>
        <w:pStyle w:val="ListParagraph"/>
        <w:numPr>
          <w:ilvl w:val="0"/>
          <w:numId w:val="2"/>
        </w:numPr>
        <w:spacing w:line="480" w:lineRule="auto"/>
      </w:pPr>
      <w:r w:rsidRPr="00F16EC7">
        <w:t xml:space="preserve">Real+News - did you spell it correctly. alternative spellings in the British english dictionary - cambridge dictionary (US). real+news - Did you spell it correctly. Alternative spellings in the British English Dictionary - Cambridge Dictionary (US). (n.d.). Retrieved December 11, 2022, from </w:t>
      </w:r>
      <w:hyperlink r:id="rId28" w:history="1">
        <w:r w:rsidRPr="00F16EC7">
          <w:rPr>
            <w:rStyle w:val="Hyperlink"/>
            <w:color w:val="auto"/>
          </w:rPr>
          <w:t>https://dictionary.cambridge.org/us/spellcheck/english/?q=real%2Bnews</w:t>
        </w:r>
      </w:hyperlink>
      <w:r w:rsidRPr="00F16EC7">
        <w:t xml:space="preserve">   </w:t>
      </w:r>
    </w:p>
    <w:p w14:paraId="20AAAB11" w14:textId="77777777" w:rsidR="004A3A92" w:rsidRPr="00F16EC7" w:rsidRDefault="004A3A92" w:rsidP="004A3A92">
      <w:pPr>
        <w:pStyle w:val="ListParagraph"/>
        <w:numPr>
          <w:ilvl w:val="0"/>
          <w:numId w:val="2"/>
        </w:numPr>
        <w:spacing w:line="480" w:lineRule="auto"/>
      </w:pPr>
      <w:r w:rsidRPr="00F16EC7">
        <w:t xml:space="preserve">Fake news spreads faster than true news on Twitter-thanks to people, not bots. Science. (n.d.). Retrieved December 11, 2022, from </w:t>
      </w:r>
      <w:hyperlink r:id="rId29" w:history="1">
        <w:r w:rsidRPr="00F16EC7">
          <w:rPr>
            <w:rStyle w:val="Hyperlink"/>
            <w:color w:val="auto"/>
          </w:rPr>
          <w:t>https://www.science.org/content/article/fake-news-spreads-faster-true-news-twitter-thanks-people-not-bots</w:t>
        </w:r>
      </w:hyperlink>
      <w:r w:rsidRPr="00F16EC7">
        <w:t xml:space="preserve">  </w:t>
      </w:r>
    </w:p>
    <w:p w14:paraId="4E716791" w14:textId="77777777" w:rsidR="004A3A92" w:rsidRPr="00F16EC7" w:rsidRDefault="004A3A92" w:rsidP="004A3A92">
      <w:pPr>
        <w:pStyle w:val="ListParagraph"/>
        <w:numPr>
          <w:ilvl w:val="0"/>
          <w:numId w:val="2"/>
        </w:numPr>
        <w:spacing w:line="480" w:lineRule="auto"/>
      </w:pPr>
      <w:r w:rsidRPr="00F16EC7">
        <w:t xml:space="preserve">Mukul, P. (2021, May 28). Explained: How new facebook feature flags misinformation. The Indian Express. Retrieved September 10, 2022, from </w:t>
      </w:r>
      <w:hyperlink r:id="rId30" w:history="1">
        <w:r w:rsidRPr="00F16EC7">
          <w:rPr>
            <w:rStyle w:val="Hyperlink"/>
            <w:color w:val="auto"/>
          </w:rPr>
          <w:t>https://indianexpress.com/article/explained/facebook-misinformation-fake-news-tool-7332659/</w:t>
        </w:r>
      </w:hyperlink>
      <w:r w:rsidRPr="00F16EC7">
        <w:t xml:space="preserve">  </w:t>
      </w:r>
    </w:p>
    <w:p w14:paraId="6F9F0EF3" w14:textId="77777777" w:rsidR="004A3A92" w:rsidRPr="00F16EC7" w:rsidRDefault="004A3A92" w:rsidP="004A3A92">
      <w:pPr>
        <w:pStyle w:val="ListParagraph"/>
        <w:numPr>
          <w:ilvl w:val="0"/>
          <w:numId w:val="2"/>
        </w:numPr>
        <w:spacing w:line="480" w:lineRule="auto"/>
      </w:pPr>
      <w:r w:rsidRPr="00F16EC7">
        <w:t xml:space="preserve">Spangler, T. (2021, August 17). Twitter is asking users to flag misinformation, including about COVID and elections. Variety. Retrieved September 10, 2022, from </w:t>
      </w:r>
      <w:hyperlink r:id="rId31" w:history="1">
        <w:r w:rsidRPr="00F16EC7">
          <w:rPr>
            <w:rStyle w:val="Hyperlink"/>
            <w:color w:val="auto"/>
          </w:rPr>
          <w:t>https://variety.com/2021/digital/news/twitter-users-flag-misinformation-covid-elections-1235043215/</w:t>
        </w:r>
      </w:hyperlink>
      <w:r w:rsidRPr="00F16EC7">
        <w:t xml:space="preserve">  </w:t>
      </w:r>
    </w:p>
    <w:p w14:paraId="440D61FC" w14:textId="77777777" w:rsidR="004A3A92" w:rsidRPr="00F16EC7" w:rsidRDefault="004A3A92" w:rsidP="004A3A92">
      <w:pPr>
        <w:pStyle w:val="ListParagraph"/>
        <w:numPr>
          <w:ilvl w:val="0"/>
          <w:numId w:val="2"/>
        </w:numPr>
        <w:spacing w:line="480" w:lineRule="auto"/>
      </w:pPr>
      <w:r w:rsidRPr="00F16EC7">
        <w:t xml:space="preserve">Evaluating the fake news problem at the scale of the ... - science. Evaluating the fake news problem at the scale of the information ecosystem. (n.d.). Retrieved December 12, 2022, from </w:t>
      </w:r>
      <w:hyperlink r:id="rId32" w:history="1">
        <w:r w:rsidRPr="00F16EC7">
          <w:rPr>
            <w:rStyle w:val="Hyperlink"/>
            <w:color w:val="auto"/>
          </w:rPr>
          <w:t>https://www.science.org/doi/10.1126/sciadv.aay3539</w:t>
        </w:r>
      </w:hyperlink>
      <w:r w:rsidRPr="00F16EC7">
        <w:t xml:space="preserve"> </w:t>
      </w:r>
    </w:p>
    <w:p w14:paraId="5074D4FE" w14:textId="77777777" w:rsidR="004A3A92" w:rsidRPr="00F16EC7" w:rsidRDefault="004A3A92" w:rsidP="004A3A92">
      <w:pPr>
        <w:pStyle w:val="ListParagraph"/>
        <w:numPr>
          <w:ilvl w:val="0"/>
          <w:numId w:val="2"/>
        </w:numPr>
        <w:spacing w:line="480" w:lineRule="auto"/>
      </w:pPr>
      <w:r w:rsidRPr="00F16EC7">
        <w:t xml:space="preserve">University, S. (2022, April 11). To foil fake news, focus on infectiousness. Stanford News. Retrieved December 11, 2022, from </w:t>
      </w:r>
      <w:hyperlink r:id="rId33" w:history="1">
        <w:r w:rsidRPr="00F16EC7">
          <w:rPr>
            <w:rStyle w:val="Hyperlink"/>
            <w:color w:val="auto"/>
          </w:rPr>
          <w:t>https://news.stanford.edu/2021/10/25/foil-fake-news-focus-infectiousness/</w:t>
        </w:r>
      </w:hyperlink>
      <w:r w:rsidRPr="00F16EC7">
        <w:t xml:space="preserve"> </w:t>
      </w:r>
    </w:p>
    <w:p w14:paraId="4762780B" w14:textId="77777777" w:rsidR="00F548B3" w:rsidRPr="00F16EC7" w:rsidRDefault="00F548B3" w:rsidP="00174BB8">
      <w:pPr>
        <w:pStyle w:val="NoSpacing"/>
        <w:spacing w:line="480" w:lineRule="auto"/>
        <w:ind w:left="360"/>
        <w:rPr>
          <w:ins w:id="33" w:author="O'Connor" w:date="2022-10-29T09:33:00Z"/>
          <w:rFonts w:ascii="Times New Roman" w:eastAsia="Times New Roman" w:hAnsi="Times New Roman" w:cs="Times New Roman"/>
          <w:sz w:val="24"/>
          <w:szCs w:val="24"/>
        </w:rPr>
      </w:pPr>
      <w:ins w:id="34" w:author="O'Connor" w:date="2022-10-29T09:33:00Z">
        <w:r w:rsidRPr="00F16EC7">
          <w:rPr>
            <w:rFonts w:ascii="Times New Roman" w:eastAsia="Times New Roman" w:hAnsi="Times New Roman" w:cs="Times New Roman"/>
            <w:sz w:val="24"/>
            <w:szCs w:val="24"/>
          </w:rPr>
          <w:t>GENERAL COMMENTS</w:t>
        </w:r>
      </w:ins>
    </w:p>
    <w:p w14:paraId="27A42A6B" w14:textId="77777777" w:rsidR="00F548B3" w:rsidRPr="00F16EC7" w:rsidRDefault="00F548B3" w:rsidP="00174BB8">
      <w:pPr>
        <w:pStyle w:val="NoSpacing"/>
        <w:spacing w:line="480" w:lineRule="auto"/>
        <w:ind w:left="360"/>
        <w:rPr>
          <w:ins w:id="35" w:author="O'Connor" w:date="2022-10-29T09:33:00Z"/>
          <w:rFonts w:ascii="Times New Roman" w:eastAsia="Times New Roman" w:hAnsi="Times New Roman" w:cs="Times New Roman"/>
          <w:sz w:val="24"/>
          <w:szCs w:val="24"/>
        </w:rPr>
      </w:pPr>
    </w:p>
    <w:p w14:paraId="5FFC1E57" w14:textId="77777777" w:rsidR="00F548B3" w:rsidRPr="00F16EC7" w:rsidRDefault="00F548B3" w:rsidP="00174BB8">
      <w:pPr>
        <w:pStyle w:val="NoSpacing"/>
        <w:spacing w:line="480" w:lineRule="auto"/>
        <w:ind w:left="360"/>
        <w:rPr>
          <w:ins w:id="36" w:author="O'Connor" w:date="2022-10-29T09:33:00Z"/>
          <w:rFonts w:ascii="Times New Roman" w:hAnsi="Times New Roman" w:cs="Times New Roman"/>
          <w:sz w:val="24"/>
          <w:szCs w:val="24"/>
        </w:rPr>
      </w:pPr>
      <w:ins w:id="37" w:author="O'Connor" w:date="2022-10-29T09:33:00Z">
        <w:r w:rsidRPr="00F16EC7">
          <w:rPr>
            <w:rFonts w:ascii="Times New Roman" w:hAnsi="Times New Roman" w:cs="Times New Roman"/>
            <w:sz w:val="24"/>
            <w:szCs w:val="24"/>
          </w:rPr>
          <w:t>LeTicia,</w:t>
        </w:r>
      </w:ins>
    </w:p>
    <w:p w14:paraId="6624D6C8" w14:textId="77777777" w:rsidR="00F548B3" w:rsidRPr="00F16EC7" w:rsidRDefault="00F548B3" w:rsidP="00174BB8">
      <w:pPr>
        <w:pStyle w:val="NoSpacing"/>
        <w:spacing w:line="480" w:lineRule="auto"/>
        <w:ind w:left="360"/>
        <w:rPr>
          <w:ins w:id="38" w:author="O'Connor" w:date="2022-10-29T09:33:00Z"/>
          <w:rFonts w:ascii="Times New Roman" w:hAnsi="Times New Roman" w:cs="Times New Roman"/>
          <w:sz w:val="24"/>
          <w:szCs w:val="24"/>
        </w:rPr>
      </w:pPr>
    </w:p>
    <w:p w14:paraId="2E509511" w14:textId="77777777" w:rsidR="00F548B3" w:rsidRPr="00F16EC7" w:rsidRDefault="00F548B3" w:rsidP="00174BB8">
      <w:pPr>
        <w:spacing w:line="480" w:lineRule="auto"/>
        <w:ind w:left="360"/>
        <w:rPr>
          <w:ins w:id="39" w:author="O'Connor" w:date="2022-10-29T09:33:00Z"/>
          <w:rFonts w:ascii="Times New Roman" w:eastAsia="Times New Roman" w:hAnsi="Times New Roman" w:cs="Times New Roman"/>
          <w:sz w:val="24"/>
          <w:szCs w:val="24"/>
        </w:rPr>
      </w:pPr>
      <w:ins w:id="40" w:author="O'Connor" w:date="2022-10-29T09:33:00Z">
        <w:r w:rsidRPr="00F16EC7">
          <w:rPr>
            <w:rFonts w:ascii="Times New Roman" w:eastAsia="Times New Roman" w:hAnsi="Times New Roman" w:cs="Times New Roman"/>
            <w:sz w:val="24"/>
            <w:szCs w:val="24"/>
          </w:rPr>
          <w:t xml:space="preserve">You’ve made progress, but still have some work to do on your draft. </w:t>
        </w:r>
      </w:ins>
    </w:p>
    <w:p w14:paraId="647381EB" w14:textId="77777777" w:rsidR="00F548B3" w:rsidRPr="00F16EC7" w:rsidRDefault="00F548B3" w:rsidP="00174BB8">
      <w:pPr>
        <w:spacing w:line="480" w:lineRule="auto"/>
        <w:ind w:left="360"/>
        <w:rPr>
          <w:ins w:id="41" w:author="O'Connor" w:date="2022-10-29T09:33:00Z"/>
          <w:rFonts w:ascii="Times New Roman" w:eastAsia="Times New Roman" w:hAnsi="Times New Roman" w:cs="Times New Roman"/>
          <w:sz w:val="24"/>
          <w:szCs w:val="24"/>
        </w:rPr>
      </w:pPr>
      <w:ins w:id="42" w:author="O'Connor" w:date="2022-10-29T09:33:00Z">
        <w:r w:rsidRPr="00F16EC7">
          <w:rPr>
            <w:rFonts w:ascii="Times New Roman" w:eastAsia="Times New Roman" w:hAnsi="Times New Roman" w:cs="Times New Roman"/>
            <w:sz w:val="24"/>
            <w:szCs w:val="24"/>
          </w:rPr>
          <w:t xml:space="preserve">Given the (late) timeframe, I’ve approved your draft and </w:t>
        </w:r>
        <w:r w:rsidRPr="00F16EC7">
          <w:rPr>
            <w:rFonts w:ascii="Times New Roman" w:hAnsi="Times New Roman" w:cs="Times New Roman"/>
            <w:sz w:val="24"/>
            <w:szCs w:val="24"/>
          </w:rPr>
          <w:t xml:space="preserve">posted it in the “Final-Approved Mid-Term Drafts” folder in the “Feedback on Drafts” section on the course site – with the understanding </w:t>
        </w:r>
        <w:r w:rsidRPr="00F16EC7">
          <w:rPr>
            <w:rFonts w:ascii="Times New Roman" w:eastAsia="Times New Roman" w:hAnsi="Times New Roman" w:cs="Times New Roman"/>
            <w:sz w:val="24"/>
            <w:szCs w:val="24"/>
          </w:rPr>
          <w:t>that you continue to work on the clarity and precision of the language, which I hope to see addressed in your final draft.</w:t>
        </w:r>
      </w:ins>
    </w:p>
    <w:p w14:paraId="3E4BFEEB" w14:textId="77777777" w:rsidR="00F548B3" w:rsidRPr="00F16EC7" w:rsidRDefault="00F548B3" w:rsidP="00174BB8">
      <w:pPr>
        <w:pStyle w:val="NoSpacing"/>
        <w:spacing w:line="480" w:lineRule="auto"/>
        <w:ind w:left="360"/>
        <w:rPr>
          <w:ins w:id="43" w:author="O'Connor" w:date="2022-10-29T09:33:00Z"/>
          <w:rFonts w:ascii="Times New Roman" w:hAnsi="Times New Roman" w:cs="Times New Roman"/>
          <w:sz w:val="24"/>
          <w:szCs w:val="24"/>
        </w:rPr>
      </w:pPr>
      <w:ins w:id="44" w:author="O'Connor" w:date="2022-10-29T09:33:00Z">
        <w:r w:rsidRPr="00F16EC7">
          <w:rPr>
            <w:rFonts w:ascii="Times New Roman" w:hAnsi="Times New Roman" w:cs="Times New Roman"/>
            <w:sz w:val="24"/>
            <w:szCs w:val="24"/>
          </w:rPr>
          <w:t>The paragraph that starts on the bottom of the first page does a good job explaining your research topic, which I would use as your intro/opening (i.e. this is an exploratory study to see if there might be consistent criteria or a fixed set of defining features to differentiate “fake” from “real” news, given new/emerging news datasets that have been trained to flag news articles as potentially false or true).</w:t>
        </w:r>
      </w:ins>
    </w:p>
    <w:p w14:paraId="047F6274" w14:textId="77777777" w:rsidR="00F548B3" w:rsidRPr="00F16EC7" w:rsidRDefault="00F548B3" w:rsidP="00174BB8">
      <w:pPr>
        <w:pStyle w:val="NoSpacing"/>
        <w:spacing w:line="480" w:lineRule="auto"/>
        <w:ind w:left="360"/>
        <w:rPr>
          <w:ins w:id="45" w:author="O'Connor" w:date="2022-10-29T09:33:00Z"/>
          <w:rFonts w:ascii="Times New Roman" w:hAnsi="Times New Roman" w:cs="Times New Roman"/>
          <w:sz w:val="24"/>
          <w:szCs w:val="24"/>
        </w:rPr>
      </w:pPr>
    </w:p>
    <w:p w14:paraId="25F0B0E4" w14:textId="77777777" w:rsidR="00F548B3" w:rsidRPr="00F16EC7" w:rsidRDefault="00F548B3" w:rsidP="00174BB8">
      <w:pPr>
        <w:pStyle w:val="NoSpacing"/>
        <w:spacing w:line="480" w:lineRule="auto"/>
        <w:ind w:left="360"/>
        <w:rPr>
          <w:ins w:id="46" w:author="O'Connor" w:date="2022-10-29T09:33:00Z"/>
          <w:rFonts w:ascii="Times New Roman" w:hAnsi="Times New Roman" w:cs="Times New Roman"/>
          <w:sz w:val="24"/>
          <w:szCs w:val="24"/>
        </w:rPr>
      </w:pPr>
      <w:ins w:id="47" w:author="O'Connor" w:date="2022-10-29T09:33:00Z">
        <w:r w:rsidRPr="00F16EC7">
          <w:rPr>
            <w:rFonts w:ascii="Times New Roman" w:hAnsi="Times New Roman" w:cs="Times New Roman"/>
            <w:sz w:val="24"/>
            <w:szCs w:val="24"/>
          </w:rPr>
          <w:lastRenderedPageBreak/>
          <w:t>Citations need some work. As per the AMA citation style that you’ve chosen, you don’t need to embed links in the body text, just a number in numerical order; number of the citation is put in brackets, not in superscript, as would a footnote; and the citations appear to be mis-numbered.</w:t>
        </w:r>
      </w:ins>
    </w:p>
    <w:p w14:paraId="1DBEEFE0" w14:textId="77777777" w:rsidR="00F548B3" w:rsidRPr="00F16EC7" w:rsidRDefault="00F548B3" w:rsidP="00174BB8">
      <w:pPr>
        <w:pStyle w:val="NoSpacing"/>
        <w:spacing w:line="480" w:lineRule="auto"/>
        <w:ind w:left="360"/>
        <w:rPr>
          <w:ins w:id="48" w:author="O'Connor" w:date="2022-10-29T09:33:00Z"/>
          <w:rFonts w:ascii="Times New Roman" w:hAnsi="Times New Roman" w:cs="Times New Roman"/>
          <w:sz w:val="24"/>
          <w:szCs w:val="24"/>
        </w:rPr>
      </w:pPr>
    </w:p>
    <w:p w14:paraId="41051E12" w14:textId="77777777" w:rsidR="00F548B3" w:rsidRPr="00F16EC7" w:rsidRDefault="00F548B3" w:rsidP="00174BB8">
      <w:pPr>
        <w:pStyle w:val="NoSpacing"/>
        <w:spacing w:line="480" w:lineRule="auto"/>
        <w:ind w:left="360"/>
        <w:rPr>
          <w:ins w:id="49" w:author="O'Connor" w:date="2022-10-29T09:33:00Z"/>
          <w:rFonts w:ascii="Times New Roman" w:hAnsi="Times New Roman" w:cs="Times New Roman"/>
          <w:sz w:val="24"/>
          <w:szCs w:val="24"/>
        </w:rPr>
      </w:pPr>
      <w:ins w:id="50" w:author="O'Connor" w:date="2022-10-29T09:33:00Z">
        <w:r w:rsidRPr="00F16EC7">
          <w:rPr>
            <w:rFonts w:ascii="Times New Roman" w:hAnsi="Times New Roman" w:cs="Times New Roman"/>
            <w:sz w:val="24"/>
            <w:szCs w:val="24"/>
          </w:rPr>
          <w:t>Hope this helps. Please let me know if you want to discuss.</w:t>
        </w:r>
      </w:ins>
    </w:p>
    <w:p w14:paraId="7C5F6D21" w14:textId="77777777" w:rsidR="00F548B3" w:rsidRPr="00F16EC7" w:rsidRDefault="00F548B3" w:rsidP="00174BB8">
      <w:pPr>
        <w:pStyle w:val="NoSpacing"/>
        <w:spacing w:line="480" w:lineRule="auto"/>
        <w:ind w:left="360"/>
        <w:rPr>
          <w:ins w:id="51" w:author="O'Connor" w:date="2022-10-29T09:33:00Z"/>
          <w:rFonts w:ascii="Times New Roman" w:hAnsi="Times New Roman" w:cs="Times New Roman"/>
          <w:sz w:val="24"/>
          <w:szCs w:val="24"/>
        </w:rPr>
      </w:pPr>
    </w:p>
    <w:p w14:paraId="73EA8DF6" w14:textId="77777777" w:rsidR="00F548B3" w:rsidRPr="00F16EC7" w:rsidRDefault="00F548B3" w:rsidP="00174BB8">
      <w:pPr>
        <w:pStyle w:val="NoSpacing"/>
        <w:spacing w:line="480" w:lineRule="auto"/>
        <w:ind w:left="360"/>
        <w:rPr>
          <w:ins w:id="52" w:author="O'Connor" w:date="2022-10-29T09:33:00Z"/>
          <w:rFonts w:ascii="Times New Roman" w:hAnsi="Times New Roman" w:cs="Times New Roman"/>
          <w:sz w:val="24"/>
          <w:szCs w:val="24"/>
        </w:rPr>
      </w:pPr>
      <w:ins w:id="53" w:author="O'Connor" w:date="2022-10-29T09:33:00Z">
        <w:r w:rsidRPr="00F16EC7">
          <w:rPr>
            <w:rFonts w:ascii="Times New Roman" w:hAnsi="Times New Roman" w:cs="Times New Roman"/>
            <w:sz w:val="24"/>
            <w:szCs w:val="24"/>
          </w:rPr>
          <w:t>A</w:t>
        </w:r>
      </w:ins>
    </w:p>
    <w:p w14:paraId="23CCFBF0" w14:textId="77777777" w:rsidR="00A94CC3" w:rsidRPr="00F16EC7" w:rsidRDefault="00A94CC3" w:rsidP="00174BB8">
      <w:pPr>
        <w:spacing w:line="480" w:lineRule="auto"/>
        <w:rPr>
          <w:rFonts w:ascii="Times New Roman" w:hAnsi="Times New Roman" w:cs="Times New Roman"/>
          <w:sz w:val="24"/>
          <w:szCs w:val="24"/>
        </w:rPr>
      </w:pPr>
    </w:p>
    <w:sectPr w:rsidR="00A94CC3" w:rsidRPr="00F16E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Connor" w:date="2022-10-29T09:21:00Z" w:initials="O">
    <w:p w14:paraId="7D8AB8B3" w14:textId="77777777" w:rsidR="00174BB8" w:rsidRDefault="00174BB8" w:rsidP="00174BB8">
      <w:pPr>
        <w:pStyle w:val="CommentText"/>
      </w:pPr>
      <w:r>
        <w:rPr>
          <w:rStyle w:val="CommentReference"/>
        </w:rPr>
        <w:annotationRef/>
      </w:r>
      <w:r>
        <w:t>As per the AMA citation style that you’ve chosen, number of the citation is put in brackets, not in superscript, as would a footnote. Also, if this is the third citation, so why is it numbered 2?</w:t>
      </w:r>
    </w:p>
    <w:p w14:paraId="4DDCA5C2" w14:textId="77777777" w:rsidR="00174BB8" w:rsidRDefault="00174BB8" w:rsidP="00174BB8">
      <w:pPr>
        <w:pStyle w:val="CommentText"/>
      </w:pPr>
    </w:p>
  </w:comment>
  <w:comment w:id="2" w:author="O'Connor" w:date="2022-10-29T09:16:00Z" w:initials="O">
    <w:p w14:paraId="79843A04" w14:textId="77777777" w:rsidR="00823C3D" w:rsidRDefault="00823C3D" w:rsidP="00823C3D">
      <w:pPr>
        <w:pStyle w:val="CommentText"/>
      </w:pPr>
      <w:r>
        <w:rPr>
          <w:rStyle w:val="CommentReference"/>
        </w:rPr>
        <w:annotationRef/>
      </w:r>
      <w:r>
        <w:t>I would move this up to the first paragraph, as it gets to the heart of what you’re researching</w:t>
      </w:r>
    </w:p>
  </w:comment>
  <w:comment w:id="3" w:author="O'Connor" w:date="2022-10-29T09:14:00Z" w:initials="O">
    <w:p w14:paraId="35169240" w14:textId="342ED401" w:rsidR="00A94CC3" w:rsidRDefault="00A94CC3">
      <w:pPr>
        <w:pStyle w:val="CommentText"/>
      </w:pPr>
      <w:r>
        <w:rPr>
          <w:rStyle w:val="CommentReference"/>
        </w:rPr>
        <w:annotationRef/>
      </w:r>
      <w:r>
        <w:t>Same as above</w:t>
      </w:r>
    </w:p>
  </w:comment>
  <w:comment w:id="4" w:author="O'Connor" w:date="2022-10-29T09:15:00Z" w:initials="O">
    <w:p w14:paraId="39EBE4BE" w14:textId="691ADFD2" w:rsidR="00A94CC3" w:rsidRDefault="00A94CC3">
      <w:pPr>
        <w:pStyle w:val="CommentText"/>
      </w:pPr>
      <w:r>
        <w:rPr>
          <w:rStyle w:val="CommentReference"/>
        </w:rPr>
        <w:annotationRef/>
      </w:r>
      <w:r>
        <w:t>If this is the fifth citation, so why is it numbered 3?</w:t>
      </w:r>
    </w:p>
  </w:comment>
  <w:comment w:id="5" w:author="O'Connor" w:date="2022-10-29T09:23:00Z" w:initials="O">
    <w:p w14:paraId="52AC12E2" w14:textId="56ECF46E" w:rsidR="00A94CC3" w:rsidRDefault="00A94CC3">
      <w:pPr>
        <w:pStyle w:val="CommentText"/>
      </w:pPr>
      <w:r>
        <w:rPr>
          <w:rStyle w:val="CommentReference"/>
        </w:rPr>
        <w:annotationRef/>
      </w:r>
      <w:r>
        <w:t>Same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DCA5C2" w15:done="0"/>
  <w15:commentEx w15:paraId="79843A04" w15:done="0"/>
  <w15:commentEx w15:paraId="35169240" w15:done="0"/>
  <w15:commentEx w15:paraId="39EBE4BE" w15:done="0"/>
  <w15:commentEx w15:paraId="52AC12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CA5C2" w16cid:durableId="28065558"/>
  <w16cid:commentId w16cid:paraId="79843A04" w16cid:durableId="2806555D"/>
  <w16cid:commentId w16cid:paraId="35169240" w16cid:durableId="28065557"/>
  <w16cid:commentId w16cid:paraId="39EBE4BE" w16cid:durableId="2806555A"/>
  <w16cid:commentId w16cid:paraId="52AC12E2" w16cid:durableId="280655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Connor">
    <w15:presenceInfo w15:providerId="None" w15:userId="O'Connor"/>
  </w15:person>
  <w15:person w15:author="Leticia Cancel">
    <w15:presenceInfo w15:providerId="AD" w15:userId="S::Leticia.Cancel31@spsmail.cuny.edu::8cc42c70-d7ad-4bb4-92cc-3528ff38e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21"/>
    <w:rsid w:val="00000F0A"/>
    <w:rsid w:val="00051BCB"/>
    <w:rsid w:val="000575B6"/>
    <w:rsid w:val="00087BAE"/>
    <w:rsid w:val="000A20E2"/>
    <w:rsid w:val="000B4A8E"/>
    <w:rsid w:val="000D05DF"/>
    <w:rsid w:val="000F2417"/>
    <w:rsid w:val="00110383"/>
    <w:rsid w:val="00141AB7"/>
    <w:rsid w:val="00174BB8"/>
    <w:rsid w:val="00182C6B"/>
    <w:rsid w:val="00194554"/>
    <w:rsid w:val="00194936"/>
    <w:rsid w:val="0019525C"/>
    <w:rsid w:val="00196144"/>
    <w:rsid w:val="001A2C07"/>
    <w:rsid w:val="001B33FC"/>
    <w:rsid w:val="001C3B5D"/>
    <w:rsid w:val="001C5C73"/>
    <w:rsid w:val="001D7AEA"/>
    <w:rsid w:val="00202346"/>
    <w:rsid w:val="002166BF"/>
    <w:rsid w:val="00220242"/>
    <w:rsid w:val="002303A8"/>
    <w:rsid w:val="00242C72"/>
    <w:rsid w:val="002537A9"/>
    <w:rsid w:val="00256296"/>
    <w:rsid w:val="00262FB1"/>
    <w:rsid w:val="002B4B56"/>
    <w:rsid w:val="002D297C"/>
    <w:rsid w:val="002E2DE3"/>
    <w:rsid w:val="003043DE"/>
    <w:rsid w:val="0034151D"/>
    <w:rsid w:val="0034253D"/>
    <w:rsid w:val="0037107E"/>
    <w:rsid w:val="003B0627"/>
    <w:rsid w:val="003B4987"/>
    <w:rsid w:val="003D5ADE"/>
    <w:rsid w:val="003E1CF9"/>
    <w:rsid w:val="003F0DFC"/>
    <w:rsid w:val="003F15F0"/>
    <w:rsid w:val="004133CF"/>
    <w:rsid w:val="00457658"/>
    <w:rsid w:val="00471A1A"/>
    <w:rsid w:val="004A3A92"/>
    <w:rsid w:val="00500A59"/>
    <w:rsid w:val="00521676"/>
    <w:rsid w:val="00533ED4"/>
    <w:rsid w:val="00555F42"/>
    <w:rsid w:val="005606EC"/>
    <w:rsid w:val="005827E8"/>
    <w:rsid w:val="00596E2E"/>
    <w:rsid w:val="005A4A26"/>
    <w:rsid w:val="005B08FD"/>
    <w:rsid w:val="005C2037"/>
    <w:rsid w:val="005D3087"/>
    <w:rsid w:val="005D48DD"/>
    <w:rsid w:val="005E3538"/>
    <w:rsid w:val="00600DD8"/>
    <w:rsid w:val="00605DF0"/>
    <w:rsid w:val="006150D5"/>
    <w:rsid w:val="006278A0"/>
    <w:rsid w:val="00642962"/>
    <w:rsid w:val="00654FB3"/>
    <w:rsid w:val="006900DD"/>
    <w:rsid w:val="00697824"/>
    <w:rsid w:val="006D05E0"/>
    <w:rsid w:val="006F7DD5"/>
    <w:rsid w:val="00717D8E"/>
    <w:rsid w:val="00717EE2"/>
    <w:rsid w:val="00786855"/>
    <w:rsid w:val="007D110A"/>
    <w:rsid w:val="007E229C"/>
    <w:rsid w:val="00823C3D"/>
    <w:rsid w:val="00872AE6"/>
    <w:rsid w:val="00872C57"/>
    <w:rsid w:val="00877601"/>
    <w:rsid w:val="008A7207"/>
    <w:rsid w:val="008B0DB8"/>
    <w:rsid w:val="008C6935"/>
    <w:rsid w:val="008D6B35"/>
    <w:rsid w:val="008F03EF"/>
    <w:rsid w:val="00914EF2"/>
    <w:rsid w:val="00954244"/>
    <w:rsid w:val="00960F26"/>
    <w:rsid w:val="00966044"/>
    <w:rsid w:val="00970DFD"/>
    <w:rsid w:val="009A7D83"/>
    <w:rsid w:val="009A7ED0"/>
    <w:rsid w:val="009C6F18"/>
    <w:rsid w:val="009D2091"/>
    <w:rsid w:val="009E0DBD"/>
    <w:rsid w:val="009E35BC"/>
    <w:rsid w:val="009F154D"/>
    <w:rsid w:val="009F22DC"/>
    <w:rsid w:val="00A1697A"/>
    <w:rsid w:val="00A42212"/>
    <w:rsid w:val="00A71498"/>
    <w:rsid w:val="00A74133"/>
    <w:rsid w:val="00A83926"/>
    <w:rsid w:val="00A94CC3"/>
    <w:rsid w:val="00AA18C8"/>
    <w:rsid w:val="00AA7B1B"/>
    <w:rsid w:val="00AB4005"/>
    <w:rsid w:val="00AD31A4"/>
    <w:rsid w:val="00AE2C17"/>
    <w:rsid w:val="00AE4FC9"/>
    <w:rsid w:val="00B15BDE"/>
    <w:rsid w:val="00B461CC"/>
    <w:rsid w:val="00B71EE4"/>
    <w:rsid w:val="00B87F10"/>
    <w:rsid w:val="00BB4C16"/>
    <w:rsid w:val="00BB716F"/>
    <w:rsid w:val="00BB76EE"/>
    <w:rsid w:val="00BC0F51"/>
    <w:rsid w:val="00BC1AFF"/>
    <w:rsid w:val="00C073FD"/>
    <w:rsid w:val="00C7623C"/>
    <w:rsid w:val="00C810B8"/>
    <w:rsid w:val="00C83999"/>
    <w:rsid w:val="00C96C3E"/>
    <w:rsid w:val="00CA207F"/>
    <w:rsid w:val="00CA4E20"/>
    <w:rsid w:val="00CC001B"/>
    <w:rsid w:val="00CC66D0"/>
    <w:rsid w:val="00CD1362"/>
    <w:rsid w:val="00CF18AC"/>
    <w:rsid w:val="00D00A9F"/>
    <w:rsid w:val="00D15584"/>
    <w:rsid w:val="00D56072"/>
    <w:rsid w:val="00D572D0"/>
    <w:rsid w:val="00D63AFF"/>
    <w:rsid w:val="00D76B2F"/>
    <w:rsid w:val="00D87662"/>
    <w:rsid w:val="00DB524E"/>
    <w:rsid w:val="00DB6E2A"/>
    <w:rsid w:val="00DC6F21"/>
    <w:rsid w:val="00DD25F1"/>
    <w:rsid w:val="00DD3A77"/>
    <w:rsid w:val="00DE2594"/>
    <w:rsid w:val="00E014D8"/>
    <w:rsid w:val="00E03F27"/>
    <w:rsid w:val="00E16F80"/>
    <w:rsid w:val="00E327D6"/>
    <w:rsid w:val="00E44A31"/>
    <w:rsid w:val="00E52D02"/>
    <w:rsid w:val="00E66121"/>
    <w:rsid w:val="00EB36D8"/>
    <w:rsid w:val="00EB3BEB"/>
    <w:rsid w:val="00F16EC7"/>
    <w:rsid w:val="00F51810"/>
    <w:rsid w:val="00F52F86"/>
    <w:rsid w:val="00F548B3"/>
    <w:rsid w:val="00F67C40"/>
    <w:rsid w:val="00F76064"/>
    <w:rsid w:val="00F87472"/>
    <w:rsid w:val="00FA10B4"/>
    <w:rsid w:val="00FC16F9"/>
    <w:rsid w:val="00FD606F"/>
    <w:rsid w:val="00FE0570"/>
    <w:rsid w:val="00FE3012"/>
    <w:rsid w:val="00FF0A71"/>
    <w:rsid w:val="00FF58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DBB8"/>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link w:val="NoSpacingChar"/>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D297C"/>
    <w:rPr>
      <w:b/>
      <w:bCs/>
    </w:rPr>
  </w:style>
  <w:style w:type="character" w:customStyle="1" w:styleId="CommentSubjectChar">
    <w:name w:val="Comment Subject Char"/>
    <w:basedOn w:val="CommentTextChar"/>
    <w:link w:val="CommentSubject"/>
    <w:uiPriority w:val="99"/>
    <w:semiHidden/>
    <w:rsid w:val="002D297C"/>
    <w:rPr>
      <w:b/>
      <w:bCs/>
      <w:sz w:val="20"/>
      <w:szCs w:val="20"/>
    </w:rPr>
  </w:style>
  <w:style w:type="character" w:customStyle="1" w:styleId="NoSpacingChar">
    <w:name w:val="No Spacing Char"/>
    <w:link w:val="NoSpacing"/>
    <w:uiPriority w:val="1"/>
    <w:locked/>
    <w:rsid w:val="00F548B3"/>
  </w:style>
  <w:style w:type="paragraph" w:styleId="Revision">
    <w:name w:val="Revision"/>
    <w:hidden/>
    <w:uiPriority w:val="99"/>
    <w:semiHidden/>
    <w:rsid w:val="00D00A9F"/>
    <w:pPr>
      <w:spacing w:after="0" w:line="240" w:lineRule="auto"/>
    </w:pPr>
  </w:style>
  <w:style w:type="character" w:customStyle="1" w:styleId="UnresolvedMention">
    <w:name w:val="Unresolved Mention"/>
    <w:basedOn w:val="DefaultParagraphFont"/>
    <w:uiPriority w:val="99"/>
    <w:semiHidden/>
    <w:unhideWhenUsed/>
    <w:rsid w:val="00D8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mediabistro.com/climb-the-ladder/skills-expertise/what-fact-checkers-do"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news.stanford.edu/2021/10/25/foil-fake-news-focus-infectiousnes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science.org/content/article/fake-news-spreads-faster-true-news-twitter-thanks-people-not-bot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science.org/doi/10.1126/sciadv.aay3539" TargetMode="External"/><Relationship Id="rId37" Type="http://schemas.microsoft.com/office/2016/09/relationships/commentsIds" Target="commentsIds.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ictionary.cambridge.org/us/spellcheck/english/?q=real%2Bnews"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variety.com/2021/digital/news/twitter-users-flag-misinformation-covid-elections-123504321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newyorker.com/magazine/2017/12/11/donald-trumps-fake-news-tactics" TargetMode="External"/><Relationship Id="rId30" Type="http://schemas.openxmlformats.org/officeDocument/2006/relationships/hyperlink" Target="https://indianexpress.com/article/explained/facebook-misinformation-fake-news-tool-7332659/"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2023-09-18T16:52:00Z</dcterms:created>
  <dcterms:modified xsi:type="dcterms:W3CDTF">2023-09-18T16:52:00Z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8333686061a11c655bfcc78c9c7fe743d48e496ade8f5b8a9fa3fc13a5071616</vt:lpwstr>
  </property>
</Properties>
</file>