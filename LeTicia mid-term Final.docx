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EFE7" w14:textId="77777777" w:rsidR="00457658" w:rsidRPr="005827E8" w:rsidRDefault="00457658" w:rsidP="00F76064">
      <w:pPr>
        <w:pStyle w:val="NoSpacing"/>
        <w:jc w:val="center"/>
        <w:rPr>
          <w:sz w:val="32"/>
        </w:rPr>
      </w:pPr>
      <w:r w:rsidRPr="005827E8">
        <w:rPr>
          <w:sz w:val="32"/>
        </w:rPr>
        <w:t>Real News vs Fake News</w:t>
      </w:r>
      <w:r w:rsidR="005827E8">
        <w:rPr>
          <w:sz w:val="32"/>
        </w:rPr>
        <w:t>:</w:t>
      </w:r>
    </w:p>
    <w:p w14:paraId="677E18A1" w14:textId="77777777" w:rsidR="005827E8" w:rsidRDefault="00457658" w:rsidP="00F76064">
      <w:pPr>
        <w:pStyle w:val="NoSpacing"/>
        <w:jc w:val="center"/>
        <w:rPr>
          <w:sz w:val="32"/>
        </w:rPr>
      </w:pPr>
      <w:r w:rsidRPr="005827E8">
        <w:rPr>
          <w:sz w:val="32"/>
        </w:rPr>
        <w:t xml:space="preserve">Categorizing News Articles as Misinformation (Fake News) </w:t>
      </w:r>
    </w:p>
    <w:p w14:paraId="6B83BCAA" w14:textId="77777777" w:rsidR="00457658" w:rsidRPr="005827E8" w:rsidRDefault="005827E8" w:rsidP="00F76064">
      <w:pPr>
        <w:pStyle w:val="NoSpacing"/>
        <w:jc w:val="center"/>
        <w:rPr>
          <w:sz w:val="32"/>
        </w:rPr>
      </w:pPr>
      <w:r w:rsidRPr="005827E8">
        <w:rPr>
          <w:sz w:val="32"/>
        </w:rPr>
        <w:t>And</w:t>
      </w:r>
      <w:r w:rsidR="00457658" w:rsidRPr="005827E8">
        <w:rPr>
          <w:sz w:val="32"/>
        </w:rPr>
        <w:t xml:space="preserve"> True (Real News)</w:t>
      </w:r>
    </w:p>
    <w:p w14:paraId="37E9C057" w14:textId="77777777" w:rsidR="00457658" w:rsidRPr="005827E8" w:rsidRDefault="00457658" w:rsidP="00F76064">
      <w:pPr>
        <w:pStyle w:val="NoSpacing"/>
        <w:jc w:val="center"/>
      </w:pPr>
      <w:r w:rsidRPr="005827E8">
        <w:t>Data 698 Midterm Project</w:t>
      </w:r>
    </w:p>
    <w:p w14:paraId="1D84A9BE" w14:textId="77777777" w:rsidR="00457658" w:rsidRPr="005827E8" w:rsidRDefault="00457658" w:rsidP="00F76064">
      <w:pPr>
        <w:pStyle w:val="NoSpacing"/>
        <w:jc w:val="center"/>
      </w:pPr>
      <w:proofErr w:type="spellStart"/>
      <w:r w:rsidRPr="005827E8">
        <w:t>LeTicia</w:t>
      </w:r>
      <w:proofErr w:type="spellEnd"/>
      <w:r w:rsidRPr="005827E8">
        <w:t xml:space="preserve"> Cancel</w:t>
      </w:r>
    </w:p>
    <w:p w14:paraId="0570933A" w14:textId="77777777" w:rsidR="00457658" w:rsidRPr="005827E8" w:rsidRDefault="005606EC" w:rsidP="00F76064">
      <w:pPr>
        <w:pStyle w:val="NoSpacing"/>
        <w:jc w:val="center"/>
      </w:pPr>
      <w:r>
        <w:t>10/29</w:t>
      </w:r>
      <w:r w:rsidR="00457658" w:rsidRPr="005827E8">
        <w:t>/22</w:t>
      </w:r>
    </w:p>
    <w:p w14:paraId="4ACCCA32" w14:textId="77777777" w:rsidR="00457658" w:rsidRDefault="00457658" w:rsidP="002537A9"/>
    <w:p w14:paraId="2D75CDDC" w14:textId="77777777" w:rsidR="002537A9" w:rsidRPr="00642962" w:rsidRDefault="002537A9" w:rsidP="002537A9">
      <w:pPr>
        <w:rPr>
          <w:sz w:val="32"/>
          <w:szCs w:val="32"/>
        </w:rPr>
      </w:pPr>
      <w:r w:rsidRPr="00642962">
        <w:rPr>
          <w:sz w:val="32"/>
          <w:szCs w:val="32"/>
        </w:rPr>
        <w:t>Introduction</w:t>
      </w:r>
    </w:p>
    <w:p w14:paraId="1B6747C4" w14:textId="77777777"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 xml:space="preserve">over one hundred and fifty times, as of December 3, 2017 </w:t>
      </w:r>
      <w:commentRangeStart w:id="0"/>
      <w:r w:rsidR="00256296">
        <w:t>[</w:t>
      </w:r>
      <w:hyperlink r:id="rId5" w:history="1">
        <w:r w:rsidR="00256296" w:rsidRPr="00CF18AC">
          <w:rPr>
            <w:rStyle w:val="Hyperlink"/>
          </w:rPr>
          <w:t>citation</w:t>
        </w:r>
      </w:hyperlink>
      <w:r w:rsidR="00256296">
        <w:t>]</w:t>
      </w:r>
      <w:commentRangeEnd w:id="0"/>
      <w:r w:rsidR="002D297C">
        <w:rPr>
          <w:rStyle w:val="CommentReference"/>
        </w:rPr>
        <w:commentReference w:id="0"/>
      </w:r>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xml:space="preserve">" </w:t>
      </w:r>
      <w:commentRangeStart w:id="1"/>
      <w:r w:rsidR="005E3538">
        <w:t>[</w:t>
      </w:r>
      <w:hyperlink r:id="rId9" w:history="1">
        <w:r w:rsidR="005E3538" w:rsidRPr="005E3538">
          <w:rPr>
            <w:rStyle w:val="Hyperlink"/>
          </w:rPr>
          <w:t>citation</w:t>
        </w:r>
      </w:hyperlink>
      <w:r w:rsidR="00256296">
        <w:t xml:space="preserve">]. </w:t>
      </w:r>
      <w:commentRangeEnd w:id="1"/>
      <w:r w:rsidR="00A94CC3">
        <w:rPr>
          <w:rStyle w:val="CommentReference"/>
        </w:rPr>
        <w:commentReference w:id="1"/>
      </w:r>
      <w:r w:rsidR="00256296">
        <w:t>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14:paraId="6438F1AF" w14:textId="77777777"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commentRangeStart w:id="2"/>
      <w:r w:rsidRPr="00F309F1">
        <w:rPr>
          <w:vertAlign w:val="superscript"/>
        </w:rPr>
        <w:t>2</w:t>
      </w:r>
      <w:commentRangeEnd w:id="2"/>
      <w:r w:rsidR="00A94CC3">
        <w:rPr>
          <w:rStyle w:val="CommentReference"/>
        </w:rPr>
        <w:commentReference w:id="2"/>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14:paraId="779CAB5A" w14:textId="77777777"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 xml:space="preserve">than truthful information </w:t>
      </w:r>
      <w:commentRangeStart w:id="3"/>
      <w:r w:rsidR="00D63AFF">
        <w:t>[</w:t>
      </w:r>
      <w:hyperlink r:id="rId10" w:history="1">
        <w:r w:rsidR="00D63AFF" w:rsidRPr="00D63AFF">
          <w:rPr>
            <w:rStyle w:val="Hyperlink"/>
          </w:rPr>
          <w:t>citation</w:t>
        </w:r>
      </w:hyperlink>
      <w:commentRangeEnd w:id="3"/>
      <w:r w:rsidR="00A94CC3">
        <w:rPr>
          <w:rStyle w:val="CommentReference"/>
        </w:rPr>
        <w:commentReference w:id="3"/>
      </w:r>
      <w:r w:rsidR="00D63AFF">
        <w:t xml:space="preserve">]. </w:t>
      </w:r>
    </w:p>
    <w:p w14:paraId="5066814C" w14:textId="77777777" w:rsidR="00BB716F" w:rsidRDefault="00BB716F" w:rsidP="00BB716F">
      <w:r>
        <w:t xml:space="preserve">Facebook has been accused of creating an algorithm that prioritizes negative posts to a user's feed since people are more likely to interact with content that sparks a strong emotional </w:t>
      </w:r>
      <w:commentRangeStart w:id="4"/>
      <w:r>
        <w:t>reaction</w:t>
      </w:r>
      <w:r w:rsidRPr="00F309F1">
        <w:rPr>
          <w:vertAlign w:val="superscript"/>
        </w:rPr>
        <w:t>3</w:t>
      </w:r>
      <w:commentRangeEnd w:id="4"/>
      <w:r w:rsidR="00A94CC3">
        <w:rPr>
          <w:rStyle w:val="CommentReference"/>
        </w:rPr>
        <w:commentReference w:id="4"/>
      </w:r>
      <w:r>
        <w:t>. Using the pandemic as an example, this was such a scary time for all and the spread of misinformation about a new virus was dangerous and potentially deadly. Facebook updated their system to compare information against a fact-checker and flag posts as false</w:t>
      </w:r>
      <w:commentRangeStart w:id="5"/>
      <w:r w:rsidRPr="00F309F1">
        <w:rPr>
          <w:vertAlign w:val="superscript"/>
        </w:rPr>
        <w:t>4</w:t>
      </w:r>
      <w:commentRangeEnd w:id="5"/>
      <w:r w:rsidR="00A94CC3">
        <w:rPr>
          <w:rStyle w:val="CommentReference"/>
        </w:rPr>
        <w:commentReference w:id="5"/>
      </w:r>
      <w:r>
        <w:t>. Twitter has also attempted to stop the spread of misinformation by asking users to flag posts that "seem misleading"</w:t>
      </w:r>
      <w:commentRangeStart w:id="6"/>
      <w:r w:rsidRPr="00F309F1">
        <w:rPr>
          <w:vertAlign w:val="superscript"/>
        </w:rPr>
        <w:t>5</w:t>
      </w:r>
      <w:commentRangeEnd w:id="6"/>
      <w:r w:rsidR="00A94CC3">
        <w:rPr>
          <w:rStyle w:val="CommentReference"/>
        </w:rPr>
        <w:commentReference w:id="6"/>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14:paraId="077B2624" w14:textId="77777777" w:rsidR="00BB716F" w:rsidRDefault="00BB716F" w:rsidP="00BB716F">
      <w:r>
        <w:t xml:space="preserve">I am glad to see these social media companies attempting to identify and stop or slow the spread of misinformation by using fact-checkers and flagging by the community. </w:t>
      </w:r>
      <w:commentRangeStart w:id="7"/>
      <w:r>
        <w:t xml:space="preserve">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w:t>
      </w:r>
      <w:r>
        <w:lastRenderedPageBreak/>
        <w:t xml:space="preserve">or to have a professional editor check the author's sources for accuracy. Most individuals, including myself, do not have access to a fact checking system and are not professional editors who would check the sources of an article we are reading. So what can we do instead? </w:t>
      </w:r>
      <w:commentRangeEnd w:id="7"/>
      <w:r w:rsidR="00A94CC3">
        <w:rPr>
          <w:rStyle w:val="CommentReference"/>
        </w:rPr>
        <w:commentReference w:id="7"/>
      </w:r>
    </w:p>
    <w:p w14:paraId="1A72EB47" w14:textId="77777777" w:rsidR="002537A9" w:rsidRDefault="002537A9" w:rsidP="002537A9"/>
    <w:p w14:paraId="45B8BF1C" w14:textId="77777777" w:rsidR="002E2DE3" w:rsidRPr="00642962" w:rsidRDefault="002E2DE3" w:rsidP="002E2DE3">
      <w:pPr>
        <w:rPr>
          <w:sz w:val="32"/>
        </w:rPr>
      </w:pPr>
      <w:r w:rsidRPr="00642962">
        <w:rPr>
          <w:sz w:val="32"/>
        </w:rPr>
        <w:t>Literature Review</w:t>
      </w:r>
    </w:p>
    <w:p w14:paraId="5B88777A" w14:textId="77777777" w:rsidR="002E2DE3" w:rsidRDefault="00AB4005" w:rsidP="002537A9">
      <w:r>
        <w:t>Fake news is such a popular term</w:t>
      </w:r>
      <w:r w:rsidR="00E44A31">
        <w:t xml:space="preserve"> but do we really consume that much fake news or do we only consume a small percentage and it feels great because it is a big deal? </w:t>
      </w:r>
      <w:r w:rsidR="00970DFD">
        <w:t>An article from Science.org [</w:t>
      </w:r>
      <w:hyperlink r:id="rId11" w:history="1">
        <w:r w:rsidR="00970DFD" w:rsidRPr="00970DFD">
          <w:rPr>
            <w:rStyle w:val="Hyperlink"/>
          </w:rPr>
          <w:t>citation</w:t>
        </w:r>
      </w:hyperlink>
      <w:r w:rsidR="00970DFD">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t xml:space="preserve">An interesting takeaway from this study was that although most information was consumed from what we would assume is a verifiable source, news outlets, </w:t>
      </w:r>
      <w:r>
        <w:t xml:space="preserve">fake news only made up 1% of the overall news consumed. </w:t>
      </w:r>
    </w:p>
    <w:p w14:paraId="1D5C6926" w14:textId="77777777" w:rsidR="00F87472" w:rsidRDefault="00E44A31" w:rsidP="002537A9">
      <w:r>
        <w:t>An article from Stanford.edu [</w:t>
      </w:r>
      <w:hyperlink r:id="rId12" w:history="1">
        <w:r w:rsidRPr="00E44A31">
          <w:rPr>
            <w:rStyle w:val="Hyperlink"/>
          </w:rPr>
          <w:t>citation</w:t>
        </w:r>
      </w:hyperlink>
      <w:r>
        <w:t xml:space="preserve">] seeks to understand how misinformation is spread. Anecdotal information may make us point directly to social 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explanation be?  </w:t>
      </w:r>
      <w:r w:rsidR="00605DF0">
        <w:t xml:space="preserve">Researchers studied the spread of news through twitter and found that when comparing the spread of </w:t>
      </w:r>
      <w:r w:rsidR="00F87472">
        <w:t xml:space="preserve">a true and false news story, both reached 100 people so this observation alone did not prove that fake news is spread more than real news. Instead what they found was that fake news was "spread more easily because it was more infectious". </w:t>
      </w:r>
    </w:p>
    <w:p w14:paraId="7D3AAADF" w14:textId="77777777" w:rsidR="002537A9" w:rsidRDefault="002537A9" w:rsidP="002537A9"/>
    <w:p w14:paraId="4EBA2592" w14:textId="6E8B51F5" w:rsidR="002303A8" w:rsidRPr="00642962" w:rsidRDefault="002537A9" w:rsidP="002537A9">
      <w:pPr>
        <w:rPr>
          <w:sz w:val="36"/>
        </w:rPr>
      </w:pPr>
      <w:del w:id="8" w:author="O'Connor" w:date="2022-10-29T09:18:00Z">
        <w:r w:rsidRPr="00642962" w:rsidDel="00A94CC3">
          <w:rPr>
            <w:sz w:val="36"/>
          </w:rPr>
          <w:delText xml:space="preserve">Hypothesis or </w:delText>
        </w:r>
      </w:del>
      <w:r w:rsidRPr="00642962">
        <w:rPr>
          <w:sz w:val="36"/>
        </w:rPr>
        <w:t>Research Question</w:t>
      </w:r>
    </w:p>
    <w:p w14:paraId="564035EB" w14:textId="77777777" w:rsidR="002537A9" w:rsidRDefault="00E16F80" w:rsidP="002537A9">
      <w:r>
        <w:t>Fake news is not</w:t>
      </w:r>
      <w:r w:rsidR="00B15BDE">
        <w:t xml:space="preserve"> a new topic but it has become a popular term in the last 8 years. How can we easily identify if what we are reading is real or fake news?</w:t>
      </w:r>
      <w:r w:rsidR="00E44A31">
        <w:t xml:space="preserve"> </w:t>
      </w:r>
      <w:r w:rsidR="00B15BDE">
        <w:t>I</w:t>
      </w:r>
      <w:r w:rsidR="00E44A31">
        <w:t>f we can</w:t>
      </w:r>
      <w:r w:rsidR="00B15BDE">
        <w:t xml:space="preserve"> identify misleading news</w:t>
      </w:r>
      <w:r w:rsidR="00E44A31">
        <w:t xml:space="preserve">, what can we do about it? Can it be stopped? </w:t>
      </w:r>
      <w:r w:rsidR="002537A9">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14:paraId="78615714" w14:textId="77777777" w:rsidR="00E52D02" w:rsidRDefault="00E52D02" w:rsidP="00E52D02">
      <w:pPr>
        <w:rPr>
          <w:sz w:val="32"/>
        </w:rPr>
      </w:pPr>
      <w:r>
        <w:lastRenderedPageBreak/>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Kaggle that are assumed to be "Real News" to determine accuracy.  </w:t>
      </w:r>
    </w:p>
    <w:p w14:paraId="49568AE2" w14:textId="77777777" w:rsidR="002537A9" w:rsidRDefault="002537A9" w:rsidP="002537A9"/>
    <w:p w14:paraId="181ADA3E" w14:textId="77777777" w:rsidR="002537A9" w:rsidRPr="00642962" w:rsidRDefault="002537A9" w:rsidP="002537A9">
      <w:pPr>
        <w:rPr>
          <w:sz w:val="32"/>
        </w:rPr>
      </w:pPr>
      <w:r w:rsidRPr="00642962">
        <w:rPr>
          <w:sz w:val="32"/>
        </w:rPr>
        <w:t>Data and Variables</w:t>
      </w:r>
    </w:p>
    <w:p w14:paraId="593343B4" w14:textId="77777777" w:rsidR="00954244" w:rsidRDefault="002537A9" w:rsidP="00954244">
      <w:r>
        <w:t>The</w:t>
      </w:r>
      <w:r w:rsidR="00872C57">
        <w:t xml:space="preserve"> data source for this project will come from Kaggle.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E35BC">
        <w:t>The Fake dataset contains 23,481</w:t>
      </w:r>
      <w:r w:rsidR="00954244">
        <w:t xml:space="preserve"> observations and </w:t>
      </w:r>
      <w:r w:rsidR="009E35BC">
        <w:t>the Real dataset contains 21,417</w:t>
      </w:r>
      <w:r w:rsidR="00954244">
        <w:t xml:space="preserve"> observations. Each also contain 4 variables; </w:t>
      </w:r>
      <w:r w:rsidR="00202346">
        <w:t xml:space="preserve">Title and Text </w:t>
      </w:r>
      <w:r w:rsidR="009E35BC">
        <w:t xml:space="preserve">which </w:t>
      </w:r>
      <w:r w:rsidR="00954244">
        <w:t xml:space="preserve">are free text, </w:t>
      </w:r>
      <w:r w:rsidR="00202346">
        <w:t>Subject is categorical</w:t>
      </w:r>
      <w:r w:rsidR="00954244">
        <w:t>, and one date variable</w:t>
      </w:r>
      <w:r w:rsidR="00202346">
        <w:t>.</w:t>
      </w:r>
    </w:p>
    <w:p w14:paraId="1EB93FA9" w14:textId="77777777" w:rsidR="009E35BC" w:rsidRDefault="009E35BC" w:rsidP="009E35BC">
      <w:pPr>
        <w:jc w:val="center"/>
      </w:pPr>
      <w:r>
        <w:rPr>
          <w:noProof/>
        </w:rPr>
        <w:drawing>
          <wp:inline distT="0" distB="0" distL="0" distR="0" wp14:anchorId="6D0D4424" wp14:editId="30FC0846">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609600"/>
                    </a:xfrm>
                    <a:prstGeom prst="rect">
                      <a:avLst/>
                    </a:prstGeom>
                  </pic:spPr>
                </pic:pic>
              </a:graphicData>
            </a:graphic>
          </wp:inline>
        </w:drawing>
      </w:r>
    </w:p>
    <w:p w14:paraId="43CC061E" w14:textId="77777777" w:rsidR="00FC16F9" w:rsidRDefault="009E35BC" w:rsidP="009E35BC">
      <w:pPr>
        <w:jc w:val="center"/>
      </w:pPr>
      <w:r>
        <w:rPr>
          <w:noProof/>
        </w:rPr>
        <w:drawing>
          <wp:inline distT="0" distB="0" distL="0" distR="0" wp14:anchorId="4FD62E2F" wp14:editId="66B6A939">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609600"/>
                    </a:xfrm>
                    <a:prstGeom prst="rect">
                      <a:avLst/>
                    </a:prstGeom>
                  </pic:spPr>
                </pic:pic>
              </a:graphicData>
            </a:graphic>
          </wp:inline>
        </w:drawing>
      </w:r>
    </w:p>
    <w:p w14:paraId="051390EE" w14:textId="77777777" w:rsidR="006D05E0" w:rsidRDefault="006D05E0" w:rsidP="006D05E0">
      <w:r>
        <w:t xml:space="preserve">When we compare the count of Subjects for each dataset, the fake news dataset on the left has more categories with the </w:t>
      </w:r>
      <w:r w:rsidR="009E35BC">
        <w:t>"</w:t>
      </w:r>
      <w:r>
        <w:t>News</w:t>
      </w:r>
      <w:r w:rsidR="009E35BC">
        <w:t>"</w:t>
      </w:r>
      <w:r>
        <w:t xml:space="preserve"> being the </w:t>
      </w:r>
      <w:r w:rsidR="009E35BC">
        <w:t>largest</w:t>
      </w:r>
      <w:r>
        <w:t>. The real news dataset on the right only has two categories with P</w:t>
      </w:r>
      <w:r w:rsidR="00FF0A71">
        <w:t>olitical News being the largest.</w:t>
      </w:r>
      <w:r>
        <w:t xml:space="preserve"> </w:t>
      </w:r>
    </w:p>
    <w:p w14:paraId="5AABC0BE" w14:textId="77777777" w:rsidR="006D05E0" w:rsidRDefault="006D05E0" w:rsidP="006D05E0">
      <w:pPr>
        <w:jc w:val="center"/>
      </w:pPr>
      <w:r>
        <w:rPr>
          <w:noProof/>
        </w:rPr>
        <w:drawing>
          <wp:inline distT="0" distB="0" distL="0" distR="0" wp14:anchorId="0886DBFB" wp14:editId="38B1F1B8">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1504950"/>
                    </a:xfrm>
                    <a:prstGeom prst="rect">
                      <a:avLst/>
                    </a:prstGeom>
                  </pic:spPr>
                </pic:pic>
              </a:graphicData>
            </a:graphic>
          </wp:inline>
        </w:drawing>
      </w:r>
      <w:r>
        <w:t xml:space="preserve">     </w:t>
      </w:r>
      <w:r>
        <w:rPr>
          <w:noProof/>
        </w:rPr>
        <w:drawing>
          <wp:inline distT="0" distB="0" distL="0" distR="0" wp14:anchorId="1D92E8E7" wp14:editId="27FD9D38">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1076325"/>
                    </a:xfrm>
                    <a:prstGeom prst="rect">
                      <a:avLst/>
                    </a:prstGeom>
                  </pic:spPr>
                </pic:pic>
              </a:graphicData>
            </a:graphic>
          </wp:inline>
        </w:drawing>
      </w:r>
    </w:p>
    <w:p w14:paraId="0A0E2167" w14:textId="77777777" w:rsidR="000F2417" w:rsidRDefault="000F2417" w:rsidP="000F2417">
      <w:r>
        <w:t xml:space="preserve">If we check for missing data in both datasets we see that there are no missing data so we do not have to do further cleaning for this. </w:t>
      </w:r>
    </w:p>
    <w:p w14:paraId="5B2420DE" w14:textId="77777777" w:rsidR="00BC1AFF" w:rsidRDefault="000F2417" w:rsidP="000F2417">
      <w:pPr>
        <w:jc w:val="center"/>
      </w:pPr>
      <w:r>
        <w:rPr>
          <w:noProof/>
        </w:rPr>
        <w:drawing>
          <wp:inline distT="0" distB="0" distL="0" distR="0" wp14:anchorId="478522C4" wp14:editId="5993A699">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971550"/>
                    </a:xfrm>
                    <a:prstGeom prst="rect">
                      <a:avLst/>
                    </a:prstGeom>
                  </pic:spPr>
                </pic:pic>
              </a:graphicData>
            </a:graphic>
          </wp:inline>
        </w:drawing>
      </w:r>
    </w:p>
    <w:p w14:paraId="140DC42F" w14:textId="77777777" w:rsidR="00AD31A4" w:rsidRDefault="009F154D" w:rsidP="002537A9">
      <w:r>
        <w:lastRenderedPageBreak/>
        <w:t>The top words for the Fake News dataset are Trump, President, People, Obama, Donald, and Clinton. The top words for the Real News dataset are Trump, U.S. Reuters, President, House, and Government. Since both data</w:t>
      </w:r>
      <w:r w:rsidR="000A20E2">
        <w:t xml:space="preserve">sets are articles from 2015-2017 which overlaps with the Trump presidency, it is not surprising to see Trump's name and other </w:t>
      </w:r>
      <w:r w:rsidR="00194936">
        <w:t xml:space="preserve">names and terms related to the past election. </w:t>
      </w:r>
    </w:p>
    <w:p w14:paraId="6F2C0940" w14:textId="77777777" w:rsidR="004133CF" w:rsidRDefault="00AE2C17" w:rsidP="00AE2C17">
      <w:pPr>
        <w:jc w:val="center"/>
      </w:pPr>
      <w:r>
        <w:rPr>
          <w:noProof/>
        </w:rPr>
        <w:drawing>
          <wp:inline distT="0" distB="0" distL="0" distR="0" wp14:anchorId="106B1CEB" wp14:editId="784114F8">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076BD5B6" w14:textId="77777777" w:rsidR="004133CF" w:rsidRDefault="004133CF" w:rsidP="002537A9"/>
    <w:p w14:paraId="4EF26B87" w14:textId="77777777" w:rsidR="002537A9" w:rsidRDefault="005A4A26" w:rsidP="002537A9">
      <w:r>
        <w:t xml:space="preserve">Each dataset is </w:t>
      </w:r>
      <w:r w:rsidR="002166BF">
        <w:t xml:space="preserve">then put into a Corpus and the Text Mining functions are used to case fold </w:t>
      </w:r>
      <w:r w:rsidR="00F67C40">
        <w:t xml:space="preserve">(make all words lowercase),  and </w:t>
      </w:r>
      <w:r w:rsidR="002166BF">
        <w:t xml:space="preserve">stemming, the remove the end letters of words and keep the main word such as "Sleeping" and translated to "Sleep". The corpus is then put into a Document Term Matrix (DTM) to list all </w:t>
      </w:r>
      <w:r w:rsidR="00BC0F51">
        <w:t>occurrences</w:t>
      </w:r>
      <w:r w:rsidR="002166BF">
        <w:t xml:space="preserve"> of words in the corpus (each word is put in its own column). </w:t>
      </w:r>
      <w:r w:rsidR="009A7D83">
        <w:t xml:space="preserve">The </w:t>
      </w:r>
      <w:proofErr w:type="spellStart"/>
      <w:r w:rsidR="009A7D83">
        <w:t>removeSparseTerms</w:t>
      </w:r>
      <w:proofErr w:type="spellEnd"/>
      <w:r w:rsidR="009A7D83">
        <w:t xml:space="preserve"> function is used and set to 0.9</w:t>
      </w:r>
      <w:r w:rsidR="000575B6">
        <w:t>9</w:t>
      </w:r>
      <w:r w:rsidR="009A7D83">
        <w:t xml:space="preserve"> to remove more words that are not significant to this analysis. </w:t>
      </w:r>
    </w:p>
    <w:p w14:paraId="4513EDAA" w14:textId="77777777" w:rsidR="009A7ED0" w:rsidRDefault="000575B6" w:rsidP="009A7D83">
      <w:pPr>
        <w:jc w:val="center"/>
      </w:pPr>
      <w:r>
        <w:rPr>
          <w:noProof/>
        </w:rPr>
        <w:drawing>
          <wp:inline distT="0" distB="0" distL="0" distR="0" wp14:anchorId="73CE77BC" wp14:editId="52D45B0F">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1562100"/>
                    </a:xfrm>
                    <a:prstGeom prst="rect">
                      <a:avLst/>
                    </a:prstGeom>
                  </pic:spPr>
                </pic:pic>
              </a:graphicData>
            </a:graphic>
          </wp:inline>
        </w:drawing>
      </w:r>
    </w:p>
    <w:p w14:paraId="28916182" w14:textId="77777777" w:rsidR="00E66121" w:rsidRDefault="00E66121" w:rsidP="003F15F0">
      <w:pPr>
        <w:rPr>
          <w:noProof/>
        </w:rPr>
      </w:pPr>
      <w:r>
        <w:t xml:space="preserve">Now that we know the top words in this dataset we can identify important topics. Document Feature Matrix (DFM) is another useful tool in exploring this dataset. After creating the corpus and cleaning the data with DFM we can compare the top words and see if we get similar results. </w:t>
      </w:r>
      <w:r>
        <w:rPr>
          <w:noProof/>
        </w:rPr>
        <w:t xml:space="preserve"> </w:t>
      </w:r>
      <w:r w:rsidR="00FA10B4">
        <w:rPr>
          <w:noProof/>
        </w:rPr>
        <w:t xml:space="preserve">Trump, President, and </w:t>
      </w:r>
      <w:r w:rsidR="00FA10B4">
        <w:rPr>
          <w:noProof/>
        </w:rPr>
        <w:lastRenderedPageBreak/>
        <w:t xml:space="preserve">People are top words from the fake dataset. </w:t>
      </w:r>
      <w:r>
        <w:rPr>
          <w:noProof/>
        </w:rPr>
        <w:drawing>
          <wp:inline distT="0" distB="0" distL="0" distR="0" wp14:anchorId="37B640B7" wp14:editId="65DD8664">
            <wp:extent cx="5943600" cy="449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580"/>
                    </a:xfrm>
                    <a:prstGeom prst="rect">
                      <a:avLst/>
                    </a:prstGeom>
                  </pic:spPr>
                </pic:pic>
              </a:graphicData>
            </a:graphic>
          </wp:inline>
        </w:drawing>
      </w:r>
    </w:p>
    <w:p w14:paraId="6C568E64" w14:textId="77777777" w:rsidR="00FA10B4" w:rsidRDefault="00FA10B4" w:rsidP="003F15F0">
      <w:pPr>
        <w:rPr>
          <w:noProof/>
        </w:rPr>
      </w:pPr>
      <w:r>
        <w:rPr>
          <w:noProof/>
        </w:rPr>
        <w:t>Using Structural Topic Model</w:t>
      </w:r>
      <w:r w:rsidR="00C810B8">
        <w:rPr>
          <w:noProof/>
        </w:rPr>
        <w:t xml:space="preserve">ing we can plot the top topics from the datasets. The top topics contains words that are not very significant and a couple of them can probably be removed. The second top topic is not is not surprising </w:t>
      </w:r>
      <w:r w:rsidR="00966044">
        <w:rPr>
          <w:noProof/>
        </w:rPr>
        <w:t xml:space="preserve">as the words are also the most frequently occuring words in the dataset. </w:t>
      </w:r>
    </w:p>
    <w:p w14:paraId="4FA18E2F" w14:textId="77777777" w:rsidR="00AA7B1B" w:rsidRDefault="00AA7B1B" w:rsidP="008B0DB8">
      <w:pPr>
        <w:jc w:val="center"/>
      </w:pPr>
      <w:r>
        <w:rPr>
          <w:noProof/>
        </w:rPr>
        <w:drawing>
          <wp:inline distT="0" distB="0" distL="0" distR="0" wp14:anchorId="7E79A954" wp14:editId="1C61F726">
            <wp:extent cx="51149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3486150"/>
                    </a:xfrm>
                    <a:prstGeom prst="rect">
                      <a:avLst/>
                    </a:prstGeom>
                  </pic:spPr>
                </pic:pic>
              </a:graphicData>
            </a:graphic>
          </wp:inline>
        </w:drawing>
      </w:r>
    </w:p>
    <w:p w14:paraId="03D884A8" w14:textId="77777777" w:rsidR="009C6F18" w:rsidRDefault="009C6F18" w:rsidP="003F15F0">
      <w:r>
        <w:t>We will now focus on just the top 5 topics and their FREX weighted top terms. The terms listed in the FREX are terms that are common for that topic and/or terms that are exclusive for that topic. Topic 2 is the easiest to interpret with the FREX. Topic 2 is '</w:t>
      </w:r>
      <w:proofErr w:type="spellStart"/>
      <w:r>
        <w:t>hillary</w:t>
      </w:r>
      <w:proofErr w:type="spellEnd"/>
      <w:r>
        <w:t>', '</w:t>
      </w:r>
      <w:proofErr w:type="spellStart"/>
      <w:r>
        <w:t>clinton</w:t>
      </w:r>
      <w:proofErr w:type="spellEnd"/>
      <w:r>
        <w:t xml:space="preserve">', and 'republican', names and terms that are related to government and an election. The FREX for this group is also related to the same subject. </w:t>
      </w:r>
    </w:p>
    <w:p w14:paraId="2465E3DF" w14:textId="77777777" w:rsidR="00C810B8" w:rsidRDefault="00C810B8" w:rsidP="003F15F0"/>
    <w:p w14:paraId="73E39662" w14:textId="77777777" w:rsidR="00DD25F1" w:rsidRDefault="00DD25F1" w:rsidP="008B0DB8">
      <w:pPr>
        <w:jc w:val="center"/>
      </w:pPr>
      <w:r>
        <w:rPr>
          <w:noProof/>
        </w:rPr>
        <w:lastRenderedPageBreak/>
        <w:drawing>
          <wp:inline distT="0" distB="0" distL="0" distR="0" wp14:anchorId="75533B8D" wp14:editId="15208CC2">
            <wp:extent cx="526732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2971800"/>
                    </a:xfrm>
                    <a:prstGeom prst="rect">
                      <a:avLst/>
                    </a:prstGeom>
                  </pic:spPr>
                </pic:pic>
              </a:graphicData>
            </a:graphic>
          </wp:inline>
        </w:drawing>
      </w:r>
    </w:p>
    <w:p w14:paraId="7D0D2C87" w14:textId="77777777" w:rsidR="008B0DB8" w:rsidRDefault="00242C72" w:rsidP="002537A9">
      <w:r>
        <w:t>Now we can focus just on the FREX for the top 20 features and calculate the conditional probability that a topic is prevalent in a given document.</w:t>
      </w:r>
      <w:r w:rsidR="00F52F86">
        <w:t xml:space="preserve"> Topic 1 is the most prevalent in the first document with a probability of 0.325. </w:t>
      </w:r>
    </w:p>
    <w:p w14:paraId="7D722BDA" w14:textId="77777777" w:rsidR="002166BF" w:rsidRDefault="00242C72" w:rsidP="002537A9">
      <w:r>
        <w:t xml:space="preserve"> </w:t>
      </w:r>
    </w:p>
    <w:p w14:paraId="2009514B" w14:textId="77777777" w:rsidR="005A4A26" w:rsidRDefault="00F52F86" w:rsidP="00F52F86">
      <w:pPr>
        <w:jc w:val="center"/>
      </w:pPr>
      <w:r>
        <w:rPr>
          <w:noProof/>
        </w:rPr>
        <w:drawing>
          <wp:inline distT="0" distB="0" distL="0" distR="0" wp14:anchorId="1CC49DC2" wp14:editId="3DE4E68E">
            <wp:extent cx="55340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476250"/>
                    </a:xfrm>
                    <a:prstGeom prst="rect">
                      <a:avLst/>
                    </a:prstGeom>
                  </pic:spPr>
                </pic:pic>
              </a:graphicData>
            </a:graphic>
          </wp:inline>
        </w:drawing>
      </w:r>
    </w:p>
    <w:p w14:paraId="208070E8" w14:textId="77777777" w:rsidR="00F52F86" w:rsidRDefault="00F52F86" w:rsidP="00F52F86">
      <w:pPr>
        <w:jc w:val="center"/>
      </w:pPr>
      <w:r>
        <w:rPr>
          <w:noProof/>
        </w:rPr>
        <w:drawing>
          <wp:inline distT="0" distB="0" distL="0" distR="0" wp14:anchorId="116DAF94" wp14:editId="37F57A03">
            <wp:extent cx="563880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00" cy="495300"/>
                    </a:xfrm>
                    <a:prstGeom prst="rect">
                      <a:avLst/>
                    </a:prstGeom>
                  </pic:spPr>
                </pic:pic>
              </a:graphicData>
            </a:graphic>
          </wp:inline>
        </w:drawing>
      </w:r>
    </w:p>
    <w:p w14:paraId="7A7832C5" w14:textId="77777777" w:rsidR="00F52F86" w:rsidRPr="005A4A26" w:rsidRDefault="00F52F86" w:rsidP="00F52F86">
      <w:pPr>
        <w:jc w:val="center"/>
      </w:pPr>
      <w:r>
        <w:rPr>
          <w:noProof/>
        </w:rPr>
        <w:drawing>
          <wp:inline distT="0" distB="0" distL="0" distR="0" wp14:anchorId="5F56963C" wp14:editId="17CE7123">
            <wp:extent cx="52101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504825"/>
                    </a:xfrm>
                    <a:prstGeom prst="rect">
                      <a:avLst/>
                    </a:prstGeom>
                  </pic:spPr>
                </pic:pic>
              </a:graphicData>
            </a:graphic>
          </wp:inline>
        </w:drawing>
      </w:r>
    </w:p>
    <w:p w14:paraId="70409C23" w14:textId="77777777" w:rsidR="00E52D02" w:rsidRPr="00642962" w:rsidRDefault="00E52D02" w:rsidP="002537A9">
      <w:pPr>
        <w:rPr>
          <w:sz w:val="32"/>
        </w:rPr>
      </w:pPr>
      <w:r w:rsidRPr="00642962">
        <w:rPr>
          <w:sz w:val="32"/>
        </w:rPr>
        <w:t>Reference</w:t>
      </w:r>
      <w:r w:rsidR="00642962">
        <w:rPr>
          <w:sz w:val="32"/>
        </w:rPr>
        <w:t>s</w:t>
      </w:r>
    </w:p>
    <w:p w14:paraId="79B2CC32" w14:textId="77777777" w:rsidR="00E52D02" w:rsidRDefault="00000000" w:rsidP="0037107E">
      <w:pPr>
        <w:pStyle w:val="ListParagraph"/>
        <w:numPr>
          <w:ilvl w:val="0"/>
          <w:numId w:val="2"/>
        </w:numPr>
      </w:pPr>
      <w:hyperlink r:id="rId26" w:history="1">
        <w:r w:rsidR="0037107E" w:rsidRPr="00ED63D9">
          <w:rPr>
            <w:rStyle w:val="Hyperlink"/>
          </w:rPr>
          <w:t>https://www.newyorker.com/magazine/2017/12/11/donald-trumps-fake-news-tactics</w:t>
        </w:r>
      </w:hyperlink>
    </w:p>
    <w:p w14:paraId="5B508024" w14:textId="77777777" w:rsidR="0037107E" w:rsidRDefault="00000000" w:rsidP="0037107E">
      <w:pPr>
        <w:pStyle w:val="ListParagraph"/>
        <w:numPr>
          <w:ilvl w:val="0"/>
          <w:numId w:val="2"/>
        </w:numPr>
      </w:pPr>
      <w:hyperlink r:id="rId27" w:history="1">
        <w:r w:rsidR="0037107E" w:rsidRPr="00ED63D9">
          <w:rPr>
            <w:rStyle w:val="Hyperlink"/>
          </w:rPr>
          <w:t>https://dictionary.cambridge.org/us/spellcheck/english/?q=real+news</w:t>
        </w:r>
      </w:hyperlink>
    </w:p>
    <w:p w14:paraId="3A50C729" w14:textId="77777777" w:rsidR="0037107E" w:rsidRDefault="00000000" w:rsidP="0037107E">
      <w:pPr>
        <w:pStyle w:val="ListParagraph"/>
        <w:numPr>
          <w:ilvl w:val="0"/>
          <w:numId w:val="2"/>
        </w:numPr>
      </w:pPr>
      <w:hyperlink r:id="rId28" w:history="1">
        <w:r w:rsidR="0037107E" w:rsidRPr="00ED63D9">
          <w:rPr>
            <w:rStyle w:val="Hyperlink"/>
          </w:rPr>
          <w:t>https://www.science.org/content/article/fake-news-spreads-faster-true-news-twitter-thanks-people-not-bots</w:t>
        </w:r>
      </w:hyperlink>
    </w:p>
    <w:p w14:paraId="47F540D1" w14:textId="77777777" w:rsidR="0037107E" w:rsidRDefault="00000000" w:rsidP="0037107E">
      <w:pPr>
        <w:pStyle w:val="ListParagraph"/>
        <w:numPr>
          <w:ilvl w:val="0"/>
          <w:numId w:val="2"/>
        </w:numPr>
      </w:pPr>
      <w:hyperlink r:id="rId29" w:history="1">
        <w:r w:rsidR="0037107E" w:rsidRPr="00ED63D9">
          <w:rPr>
            <w:rStyle w:val="Hyperlink"/>
          </w:rPr>
          <w:t>https://www.science.org/doi/10.1126/sciadv.aay3539</w:t>
        </w:r>
      </w:hyperlink>
    </w:p>
    <w:commentRangeStart w:id="9"/>
    <w:p w14:paraId="26C4725C" w14:textId="77777777" w:rsidR="0037107E" w:rsidRDefault="00F548B3" w:rsidP="0037107E">
      <w:pPr>
        <w:pStyle w:val="ListParagraph"/>
        <w:numPr>
          <w:ilvl w:val="0"/>
          <w:numId w:val="2"/>
        </w:numPr>
      </w:pPr>
      <w:r>
        <w:rPr>
          <w:rStyle w:val="Hyperlink"/>
        </w:rPr>
        <w:fldChar w:fldCharType="begin"/>
      </w:r>
      <w:r>
        <w:rPr>
          <w:rStyle w:val="Hyperlink"/>
        </w:rPr>
        <w:instrText xml:space="preserve"> HYPERLINK "about:blank" </w:instrText>
      </w:r>
      <w:r>
        <w:rPr>
          <w:rStyle w:val="Hyperlink"/>
        </w:rPr>
      </w:r>
      <w:r>
        <w:rPr>
          <w:rStyle w:val="Hyperlink"/>
        </w:rPr>
        <w:fldChar w:fldCharType="separate"/>
      </w:r>
      <w:r w:rsidR="0037107E" w:rsidRPr="00ED63D9">
        <w:rPr>
          <w:rStyle w:val="Hyperlink"/>
        </w:rPr>
        <w:t>https://news.stanford.edu/2021/10/25/foil-fake-news-focus-infectiousness/</w:t>
      </w:r>
      <w:r>
        <w:rPr>
          <w:rStyle w:val="Hyperlink"/>
        </w:rPr>
        <w:fldChar w:fldCharType="end"/>
      </w:r>
      <w:commentRangeEnd w:id="9"/>
      <w:r w:rsidR="00A94CC3">
        <w:rPr>
          <w:rStyle w:val="CommentReference"/>
        </w:rPr>
        <w:commentReference w:id="9"/>
      </w:r>
    </w:p>
    <w:p w14:paraId="4762780B" w14:textId="77777777" w:rsidR="00F548B3" w:rsidRDefault="00F548B3" w:rsidP="00F548B3">
      <w:pPr>
        <w:pStyle w:val="NoSpacing"/>
        <w:ind w:left="360"/>
        <w:rPr>
          <w:ins w:id="10" w:author="O'Connor" w:date="2022-10-29T09:33:00Z"/>
          <w:rFonts w:eastAsia="Times New Roman"/>
        </w:rPr>
      </w:pPr>
      <w:ins w:id="11" w:author="O'Connor" w:date="2022-10-29T09:33:00Z">
        <w:r>
          <w:rPr>
            <w:rFonts w:eastAsia="Times New Roman"/>
          </w:rPr>
          <w:t>GENERAL COMMENTS</w:t>
        </w:r>
      </w:ins>
    </w:p>
    <w:p w14:paraId="27A42A6B" w14:textId="77777777" w:rsidR="00F548B3" w:rsidRDefault="00F548B3" w:rsidP="00F548B3">
      <w:pPr>
        <w:pStyle w:val="NoSpacing"/>
        <w:ind w:left="360"/>
        <w:rPr>
          <w:ins w:id="12" w:author="O'Connor" w:date="2022-10-29T09:33:00Z"/>
          <w:rFonts w:eastAsia="Times New Roman"/>
        </w:rPr>
      </w:pPr>
    </w:p>
    <w:p w14:paraId="5FFC1E57" w14:textId="77777777" w:rsidR="00F548B3" w:rsidRDefault="00F548B3" w:rsidP="00F548B3">
      <w:pPr>
        <w:pStyle w:val="NoSpacing"/>
        <w:ind w:left="360"/>
        <w:rPr>
          <w:ins w:id="13" w:author="O'Connor" w:date="2022-10-29T09:33:00Z"/>
        </w:rPr>
      </w:pPr>
      <w:proofErr w:type="spellStart"/>
      <w:ins w:id="14" w:author="O'Connor" w:date="2022-10-29T09:33:00Z">
        <w:r w:rsidRPr="006403BE">
          <w:t>LeTicia</w:t>
        </w:r>
        <w:proofErr w:type="spellEnd"/>
        <w:r>
          <w:t>,</w:t>
        </w:r>
      </w:ins>
    </w:p>
    <w:p w14:paraId="6624D6C8" w14:textId="77777777" w:rsidR="00F548B3" w:rsidRDefault="00F548B3" w:rsidP="00F548B3">
      <w:pPr>
        <w:pStyle w:val="NoSpacing"/>
        <w:ind w:left="360"/>
        <w:rPr>
          <w:ins w:id="15" w:author="O'Connor" w:date="2022-10-29T09:33:00Z"/>
        </w:rPr>
      </w:pPr>
    </w:p>
    <w:p w14:paraId="2E509511" w14:textId="77777777" w:rsidR="00F548B3" w:rsidRPr="00F548B3" w:rsidRDefault="00F548B3" w:rsidP="00F548B3">
      <w:pPr>
        <w:ind w:left="360"/>
        <w:rPr>
          <w:ins w:id="16" w:author="O'Connor" w:date="2022-10-29T09:33:00Z"/>
          <w:rFonts w:eastAsia="Times New Roman"/>
        </w:rPr>
      </w:pPr>
      <w:ins w:id="17" w:author="O'Connor" w:date="2022-10-29T09:33:00Z">
        <w:r w:rsidRPr="00F548B3">
          <w:rPr>
            <w:rFonts w:eastAsia="Times New Roman"/>
          </w:rPr>
          <w:lastRenderedPageBreak/>
          <w:t xml:space="preserve">You’ve made progress, but still have some work to do on your draft. </w:t>
        </w:r>
      </w:ins>
    </w:p>
    <w:p w14:paraId="647381EB" w14:textId="77777777" w:rsidR="00F548B3" w:rsidRPr="00F548B3" w:rsidRDefault="00F548B3" w:rsidP="00F548B3">
      <w:pPr>
        <w:ind w:left="360"/>
        <w:rPr>
          <w:ins w:id="18" w:author="O'Connor" w:date="2022-10-29T09:33:00Z"/>
          <w:rFonts w:eastAsia="Times New Roman"/>
        </w:rPr>
      </w:pPr>
      <w:ins w:id="19" w:author="O'Connor" w:date="2022-10-29T09:33:00Z">
        <w:r w:rsidRPr="00F548B3">
          <w:rPr>
            <w:rFonts w:eastAsia="Times New Roman"/>
          </w:rPr>
          <w:t xml:space="preserve">Given the (late) timeframe, </w:t>
        </w:r>
        <w:r w:rsidRPr="00F548B3">
          <w:rPr>
            <w:rFonts w:eastAsia="Times New Roman" w:cstheme="minorHAnsi"/>
            <w:color w:val="000000"/>
          </w:rPr>
          <w:t xml:space="preserve">I’ve approved your draft and </w:t>
        </w:r>
        <w:r>
          <w:t xml:space="preserve">posted it </w:t>
        </w:r>
        <w:r w:rsidRPr="009D6131">
          <w:t>in the “</w:t>
        </w:r>
        <w:r>
          <w:t>Final-Approved Mid-Term Drafts</w:t>
        </w:r>
        <w:r w:rsidRPr="009D6131">
          <w:t>” folder in the “Feedback on Drafts” section on the course site</w:t>
        </w:r>
        <w:r>
          <w:t xml:space="preserve"> – with the understanding </w:t>
        </w:r>
        <w:r w:rsidRPr="00F548B3">
          <w:rPr>
            <w:rFonts w:eastAsia="Times New Roman"/>
          </w:rPr>
          <w:t>that you continue to work on the clarity and precision of the language, which I hope to see addressed in your final draft.</w:t>
        </w:r>
      </w:ins>
    </w:p>
    <w:p w14:paraId="3E4BFEEB" w14:textId="77777777" w:rsidR="00F548B3" w:rsidRDefault="00F548B3" w:rsidP="00F548B3">
      <w:pPr>
        <w:pStyle w:val="NoSpacing"/>
        <w:ind w:left="360"/>
        <w:rPr>
          <w:ins w:id="20" w:author="O'Connor" w:date="2022-10-29T09:33:00Z"/>
        </w:rPr>
      </w:pPr>
      <w:ins w:id="21" w:author="O'Connor" w:date="2022-10-29T09:33:00Z">
        <w:r>
          <w:t>The paragraph that starts on the bottom of the first page does a good job explaining your research topic, which I would use as your intro/opening (i.e. this is an exploratory study to see if there might be consistent criteria or a fixed set of defining features to differentiate “fake” from “real” news, given new/emerging news datasets that have been trained to flag news articles as potentially false or true).</w:t>
        </w:r>
      </w:ins>
    </w:p>
    <w:p w14:paraId="047F6274" w14:textId="77777777" w:rsidR="00F548B3" w:rsidRDefault="00F548B3" w:rsidP="00F548B3">
      <w:pPr>
        <w:pStyle w:val="NoSpacing"/>
        <w:ind w:left="360"/>
        <w:rPr>
          <w:ins w:id="22" w:author="O'Connor" w:date="2022-10-29T09:33:00Z"/>
        </w:rPr>
      </w:pPr>
    </w:p>
    <w:p w14:paraId="25F0B0E4" w14:textId="77777777" w:rsidR="00F548B3" w:rsidRDefault="00F548B3" w:rsidP="00F548B3">
      <w:pPr>
        <w:pStyle w:val="NoSpacing"/>
        <w:ind w:left="360"/>
        <w:rPr>
          <w:ins w:id="23" w:author="O'Connor" w:date="2022-10-29T09:33:00Z"/>
        </w:rPr>
      </w:pPr>
      <w:ins w:id="24" w:author="O'Connor" w:date="2022-10-29T09:33:00Z">
        <w:r>
          <w:t>Citations need some work. As per the AMA citation style that you’ve chosen, you don’t need to embed links in the body text, just a number in numerical order; number of the citation is put in brackets, not in superscript, as would a footnote; and the citations appear to be mis-numbered.</w:t>
        </w:r>
      </w:ins>
    </w:p>
    <w:p w14:paraId="1DBEEFE0" w14:textId="77777777" w:rsidR="00F548B3" w:rsidRDefault="00F548B3" w:rsidP="00F548B3">
      <w:pPr>
        <w:pStyle w:val="NoSpacing"/>
        <w:ind w:left="360"/>
        <w:rPr>
          <w:ins w:id="25" w:author="O'Connor" w:date="2022-10-29T09:33:00Z"/>
        </w:rPr>
      </w:pPr>
    </w:p>
    <w:p w14:paraId="41051E12" w14:textId="77777777" w:rsidR="00F548B3" w:rsidRDefault="00F548B3" w:rsidP="00F548B3">
      <w:pPr>
        <w:pStyle w:val="NoSpacing"/>
        <w:ind w:left="360"/>
        <w:rPr>
          <w:ins w:id="26" w:author="O'Connor" w:date="2022-10-29T09:33:00Z"/>
        </w:rPr>
      </w:pPr>
      <w:ins w:id="27" w:author="O'Connor" w:date="2022-10-29T09:33:00Z">
        <w:r>
          <w:t>Hope this helps. Please let me know if you want to discuss.</w:t>
        </w:r>
      </w:ins>
    </w:p>
    <w:p w14:paraId="7C5F6D21" w14:textId="77777777" w:rsidR="00F548B3" w:rsidRDefault="00F548B3" w:rsidP="00F548B3">
      <w:pPr>
        <w:pStyle w:val="NoSpacing"/>
        <w:ind w:left="360"/>
        <w:rPr>
          <w:ins w:id="28" w:author="O'Connor" w:date="2022-10-29T09:33:00Z"/>
        </w:rPr>
      </w:pPr>
    </w:p>
    <w:p w14:paraId="73EA8DF6" w14:textId="77777777" w:rsidR="00F548B3" w:rsidRDefault="00F548B3" w:rsidP="00F548B3">
      <w:pPr>
        <w:pStyle w:val="NoSpacing"/>
        <w:ind w:left="360"/>
        <w:rPr>
          <w:ins w:id="29" w:author="O'Connor" w:date="2022-10-29T09:33:00Z"/>
        </w:rPr>
      </w:pPr>
      <w:ins w:id="30" w:author="O'Connor" w:date="2022-10-29T09:33:00Z">
        <w:r>
          <w:t>A</w:t>
        </w:r>
      </w:ins>
    </w:p>
    <w:p w14:paraId="23CCFBF0" w14:textId="77777777" w:rsidR="00A94CC3" w:rsidRDefault="00A94CC3" w:rsidP="00F548B3"/>
    <w:sectPr w:rsidR="00A94C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onnor" w:date="2022-10-29T08:59:00Z" w:initials="O">
    <w:p w14:paraId="069DEEBB" w14:textId="77777777" w:rsidR="002D297C" w:rsidRDefault="002D297C">
      <w:pPr>
        <w:pStyle w:val="CommentText"/>
      </w:pPr>
      <w:r>
        <w:rPr>
          <w:rStyle w:val="CommentReference"/>
        </w:rPr>
        <w:annotationRef/>
      </w:r>
      <w:r>
        <w:t>As per the AMA citation style that you’ve chosen, you don’t need to embed links in the body text, just a number in numerical order</w:t>
      </w:r>
    </w:p>
  </w:comment>
  <w:comment w:id="1" w:author="O'Connor" w:date="2022-10-29T09:14:00Z" w:initials="O">
    <w:p w14:paraId="35169240" w14:textId="342ED401" w:rsidR="00A94CC3" w:rsidRDefault="00A94CC3">
      <w:pPr>
        <w:pStyle w:val="CommentText"/>
      </w:pPr>
      <w:r>
        <w:rPr>
          <w:rStyle w:val="CommentReference"/>
        </w:rPr>
        <w:annotationRef/>
      </w:r>
      <w:r>
        <w:t>Same as above</w:t>
      </w:r>
    </w:p>
  </w:comment>
  <w:comment w:id="2" w:author="O'Connor" w:date="2022-10-29T09:21:00Z" w:initials="O">
    <w:p w14:paraId="565CFDB0" w14:textId="24A7E9AD" w:rsidR="00A94CC3" w:rsidRDefault="00A94CC3" w:rsidP="00A94CC3">
      <w:pPr>
        <w:pStyle w:val="CommentText"/>
      </w:pPr>
      <w:r>
        <w:rPr>
          <w:rStyle w:val="CommentReference"/>
        </w:rPr>
        <w:annotationRef/>
      </w:r>
      <w:r>
        <w:t>As per the AMA citation style that you’ve chosen, number of the citation is put in brackets, not in superscript, as would a footnote. Also, if this is the third citation, so why is it numbered 2?</w:t>
      </w:r>
    </w:p>
    <w:p w14:paraId="0A9C7BC4" w14:textId="3044B192" w:rsidR="00A94CC3" w:rsidRDefault="00A94CC3">
      <w:pPr>
        <w:pStyle w:val="CommentText"/>
      </w:pPr>
    </w:p>
  </w:comment>
  <w:comment w:id="3" w:author="O'Connor" w:date="2022-10-29T09:14:00Z" w:initials="O">
    <w:p w14:paraId="0387EA22" w14:textId="163CEA0E" w:rsidR="00A94CC3" w:rsidRDefault="00A94CC3">
      <w:pPr>
        <w:pStyle w:val="CommentText"/>
      </w:pPr>
      <w:r>
        <w:rPr>
          <w:rStyle w:val="CommentReference"/>
        </w:rPr>
        <w:annotationRef/>
      </w:r>
      <w:r>
        <w:t>Same as above</w:t>
      </w:r>
    </w:p>
  </w:comment>
  <w:comment w:id="4" w:author="O'Connor" w:date="2022-10-29T09:15:00Z" w:initials="O">
    <w:p w14:paraId="39EBE4BE" w14:textId="691ADFD2" w:rsidR="00A94CC3" w:rsidRDefault="00A94CC3">
      <w:pPr>
        <w:pStyle w:val="CommentText"/>
      </w:pPr>
      <w:r>
        <w:rPr>
          <w:rStyle w:val="CommentReference"/>
        </w:rPr>
        <w:annotationRef/>
      </w:r>
      <w:r>
        <w:t>If this is the fifth citation, so why is it numbered 3?</w:t>
      </w:r>
    </w:p>
  </w:comment>
  <w:comment w:id="5" w:author="O'Connor" w:date="2022-10-29T09:23:00Z" w:initials="O">
    <w:p w14:paraId="47096E27" w14:textId="07A150F9" w:rsidR="00A94CC3" w:rsidRDefault="00A94CC3">
      <w:pPr>
        <w:pStyle w:val="CommentText"/>
      </w:pPr>
      <w:r>
        <w:rPr>
          <w:rStyle w:val="CommentReference"/>
        </w:rPr>
        <w:annotationRef/>
      </w:r>
      <w:r>
        <w:t>Same as above</w:t>
      </w:r>
    </w:p>
  </w:comment>
  <w:comment w:id="6" w:author="O'Connor" w:date="2022-10-29T09:23:00Z" w:initials="O">
    <w:p w14:paraId="52AC12E2" w14:textId="56ECF46E" w:rsidR="00A94CC3" w:rsidRDefault="00A94CC3">
      <w:pPr>
        <w:pStyle w:val="CommentText"/>
      </w:pPr>
      <w:r>
        <w:rPr>
          <w:rStyle w:val="CommentReference"/>
        </w:rPr>
        <w:annotationRef/>
      </w:r>
      <w:r>
        <w:t>Same as above</w:t>
      </w:r>
    </w:p>
  </w:comment>
  <w:comment w:id="7" w:author="O'Connor" w:date="2022-10-29T09:16:00Z" w:initials="O">
    <w:p w14:paraId="54794CA0" w14:textId="5DFCA190" w:rsidR="00A94CC3" w:rsidRDefault="00A94CC3">
      <w:pPr>
        <w:pStyle w:val="CommentText"/>
      </w:pPr>
      <w:r>
        <w:rPr>
          <w:rStyle w:val="CommentReference"/>
        </w:rPr>
        <w:annotationRef/>
      </w:r>
      <w:r>
        <w:t>I would move this up to the first paragraph, as it gets to the heart of what you’re researching</w:t>
      </w:r>
    </w:p>
  </w:comment>
  <w:comment w:id="9" w:author="O'Connor" w:date="2022-10-29T09:20:00Z" w:initials="O">
    <w:p w14:paraId="43720595" w14:textId="147B9D00" w:rsidR="00A94CC3" w:rsidRDefault="00A94CC3" w:rsidP="00A94CC3">
      <w:pPr>
        <w:pStyle w:val="CommentText"/>
      </w:pPr>
      <w:r>
        <w:rPr>
          <w:rStyle w:val="CommentReference"/>
        </w:rPr>
        <w:annotationRef/>
      </w:r>
      <w:r>
        <w:t>Are there more references?</w:t>
      </w:r>
    </w:p>
    <w:p w14:paraId="6B098D5E" w14:textId="68814CF3" w:rsidR="00A94CC3" w:rsidRDefault="00A94C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DEEBB" w15:done="0"/>
  <w15:commentEx w15:paraId="35169240" w15:done="0"/>
  <w15:commentEx w15:paraId="0A9C7BC4" w15:done="0"/>
  <w15:commentEx w15:paraId="0387EA22" w15:done="0"/>
  <w15:commentEx w15:paraId="39EBE4BE" w15:done="0"/>
  <w15:commentEx w15:paraId="47096E27" w15:done="0"/>
  <w15:commentEx w15:paraId="52AC12E2" w15:done="0"/>
  <w15:commentEx w15:paraId="54794CA0" w15:done="0"/>
  <w15:commentEx w15:paraId="6B098D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DEEBB" w16cid:durableId="28065556"/>
  <w16cid:commentId w16cid:paraId="35169240" w16cid:durableId="28065557"/>
  <w16cid:commentId w16cid:paraId="0A9C7BC4" w16cid:durableId="28065558"/>
  <w16cid:commentId w16cid:paraId="0387EA22" w16cid:durableId="28065559"/>
  <w16cid:commentId w16cid:paraId="39EBE4BE" w16cid:durableId="2806555A"/>
  <w16cid:commentId w16cid:paraId="47096E27" w16cid:durableId="2806555B"/>
  <w16cid:commentId w16cid:paraId="52AC12E2" w16cid:durableId="2806555C"/>
  <w16cid:commentId w16cid:paraId="54794CA0" w16cid:durableId="2806555D"/>
  <w16cid:commentId w16cid:paraId="6B098D5E" w16cid:durableId="280655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0210">
    <w:abstractNumId w:val="0"/>
  </w:num>
  <w:num w:numId="2" w16cid:durableId="16922233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51BCB"/>
    <w:rsid w:val="000575B6"/>
    <w:rsid w:val="000A20E2"/>
    <w:rsid w:val="000F2417"/>
    <w:rsid w:val="00194554"/>
    <w:rsid w:val="00194936"/>
    <w:rsid w:val="0019525C"/>
    <w:rsid w:val="001C5C73"/>
    <w:rsid w:val="00202346"/>
    <w:rsid w:val="002166BF"/>
    <w:rsid w:val="002303A8"/>
    <w:rsid w:val="00242C72"/>
    <w:rsid w:val="002537A9"/>
    <w:rsid w:val="00256296"/>
    <w:rsid w:val="002D297C"/>
    <w:rsid w:val="002E2DE3"/>
    <w:rsid w:val="0037107E"/>
    <w:rsid w:val="003D5ADE"/>
    <w:rsid w:val="003F15F0"/>
    <w:rsid w:val="004133CF"/>
    <w:rsid w:val="00457658"/>
    <w:rsid w:val="00533ED4"/>
    <w:rsid w:val="005606EC"/>
    <w:rsid w:val="005827E8"/>
    <w:rsid w:val="005A4A26"/>
    <w:rsid w:val="005E3538"/>
    <w:rsid w:val="00600DD8"/>
    <w:rsid w:val="00605DF0"/>
    <w:rsid w:val="006150D5"/>
    <w:rsid w:val="00642962"/>
    <w:rsid w:val="006900DD"/>
    <w:rsid w:val="00697824"/>
    <w:rsid w:val="006D05E0"/>
    <w:rsid w:val="00872C57"/>
    <w:rsid w:val="008B0DB8"/>
    <w:rsid w:val="008D6B35"/>
    <w:rsid w:val="00954244"/>
    <w:rsid w:val="00966044"/>
    <w:rsid w:val="00970DFD"/>
    <w:rsid w:val="009A7D83"/>
    <w:rsid w:val="009A7ED0"/>
    <w:rsid w:val="009C6F18"/>
    <w:rsid w:val="009E35BC"/>
    <w:rsid w:val="009F154D"/>
    <w:rsid w:val="009F22DC"/>
    <w:rsid w:val="00A42212"/>
    <w:rsid w:val="00A94CC3"/>
    <w:rsid w:val="00AA7B1B"/>
    <w:rsid w:val="00AB4005"/>
    <w:rsid w:val="00AD31A4"/>
    <w:rsid w:val="00AE2C17"/>
    <w:rsid w:val="00AE4FC9"/>
    <w:rsid w:val="00B15BDE"/>
    <w:rsid w:val="00B87F10"/>
    <w:rsid w:val="00BB716F"/>
    <w:rsid w:val="00BC0F51"/>
    <w:rsid w:val="00BC1AFF"/>
    <w:rsid w:val="00C073FD"/>
    <w:rsid w:val="00C810B8"/>
    <w:rsid w:val="00CF18AC"/>
    <w:rsid w:val="00D00A9F"/>
    <w:rsid w:val="00D63AFF"/>
    <w:rsid w:val="00DC6F21"/>
    <w:rsid w:val="00DD25F1"/>
    <w:rsid w:val="00E16F80"/>
    <w:rsid w:val="00E327D6"/>
    <w:rsid w:val="00E44A31"/>
    <w:rsid w:val="00E52D02"/>
    <w:rsid w:val="00E66121"/>
    <w:rsid w:val="00EB3BEB"/>
    <w:rsid w:val="00F51810"/>
    <w:rsid w:val="00F52F86"/>
    <w:rsid w:val="00F548B3"/>
    <w:rsid w:val="00F67C40"/>
    <w:rsid w:val="00F76064"/>
    <w:rsid w:val="00F87472"/>
    <w:rsid w:val="00FA10B4"/>
    <w:rsid w:val="00FC16F9"/>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BB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link w:val="NoSpacingChar"/>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D297C"/>
    <w:rPr>
      <w:b/>
      <w:bCs/>
    </w:rPr>
  </w:style>
  <w:style w:type="character" w:customStyle="1" w:styleId="CommentSubjectChar">
    <w:name w:val="Comment Subject Char"/>
    <w:basedOn w:val="CommentTextChar"/>
    <w:link w:val="CommentSubject"/>
    <w:uiPriority w:val="99"/>
    <w:semiHidden/>
    <w:rsid w:val="002D297C"/>
    <w:rPr>
      <w:b/>
      <w:bCs/>
      <w:sz w:val="20"/>
      <w:szCs w:val="20"/>
    </w:rPr>
  </w:style>
  <w:style w:type="character" w:customStyle="1" w:styleId="NoSpacingChar">
    <w:name w:val="No Spacing Char"/>
    <w:link w:val="NoSpacing"/>
    <w:uiPriority w:val="1"/>
    <w:locked/>
    <w:rsid w:val="00F548B3"/>
  </w:style>
  <w:style w:type="paragraph" w:styleId="Revision">
    <w:name w:val="Revision"/>
    <w:hidden/>
    <w:uiPriority w:val="99"/>
    <w:semiHidden/>
    <w:rsid w:val="00D00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hyperlink" Target="about:blan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about:blank"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about:blan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about:bl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2</cp:revision>
  <dcterms:created xsi:type="dcterms:W3CDTF">2023-05-10T21:40:00Z</dcterms:created>
  <dcterms:modified xsi:type="dcterms:W3CDTF">2023-05-10T21:40:00Z</dcterms:modified>
</cp:coreProperties>
</file>